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EA0" w:rsidRDefault="00A22EA0" w:rsidP="00D02A30">
      <w:pPr>
        <w:pStyle w:val="Graphic"/>
        <w:shd w:val="solid" w:color="auto" w:fill="000000"/>
        <w:tabs>
          <w:tab w:val="right" w:pos="8280"/>
        </w:tabs>
        <w:spacing w:after="240" w:line="440" w:lineRule="exact"/>
        <w:ind w:left="8280" w:hanging="8280"/>
        <w:rPr>
          <w:lang w:val="en-US"/>
        </w:rPr>
      </w:pPr>
    </w:p>
    <w:p w:rsidR="00A22EA0" w:rsidRDefault="00A22EA0">
      <w:pPr>
        <w:pStyle w:val="Ttulo1"/>
        <w:rPr>
          <w:lang w:val="en-GB"/>
        </w:rPr>
      </w:pPr>
    </w:p>
    <w:p w:rsidR="00A22EA0" w:rsidRPr="005610E4" w:rsidRDefault="001B2B95">
      <w:pPr>
        <w:pStyle w:val="Ttulo1"/>
        <w:rPr>
          <w:sz w:val="42"/>
          <w:lang w:val="es-MX"/>
        </w:rPr>
      </w:pPr>
      <w:r>
        <w:rPr>
          <w:sz w:val="40"/>
          <w:lang w:val="es-MX"/>
        </w:rPr>
        <w:t>ERP online para MiPymes</w:t>
      </w:r>
    </w:p>
    <w:p w:rsidR="00A22EA0" w:rsidRPr="008D12F2" w:rsidRDefault="008D12F2" w:rsidP="008D12F2">
      <w:pPr>
        <w:rPr>
          <w:sz w:val="36"/>
          <w:lang w:val="es-MX"/>
        </w:rPr>
      </w:pPr>
      <w:bookmarkStart w:id="0" w:name="_Toc12089006"/>
      <w:bookmarkStart w:id="1" w:name="_Toc12669114"/>
      <w:r>
        <w:rPr>
          <w:sz w:val="36"/>
          <w:lang w:val="es-MX"/>
        </w:rPr>
        <w:t xml:space="preserve">Documento de </w:t>
      </w:r>
      <w:r w:rsidR="0021584A" w:rsidRPr="008D12F2">
        <w:rPr>
          <w:sz w:val="36"/>
          <w:lang w:val="es-MX"/>
        </w:rPr>
        <w:t>Visió</w:t>
      </w:r>
      <w:r w:rsidR="00A22EA0" w:rsidRPr="008D12F2">
        <w:rPr>
          <w:sz w:val="36"/>
          <w:lang w:val="es-MX"/>
        </w:rPr>
        <w:t>n/</w:t>
      </w:r>
      <w:bookmarkEnd w:id="0"/>
      <w:bookmarkEnd w:id="1"/>
      <w:r w:rsidR="0021584A" w:rsidRPr="008D12F2">
        <w:rPr>
          <w:sz w:val="36"/>
          <w:lang w:val="es-MX"/>
        </w:rPr>
        <w:t>Alcance</w:t>
      </w:r>
    </w:p>
    <w:p w:rsidR="00A22EA0" w:rsidRPr="0021584A" w:rsidRDefault="00A22EA0">
      <w:pPr>
        <w:rPr>
          <w:lang w:val="es-MX"/>
        </w:rPr>
      </w:pPr>
    </w:p>
    <w:p w:rsidR="00A22EA0" w:rsidRPr="0021584A" w:rsidRDefault="001B2B95">
      <w:pPr>
        <w:rPr>
          <w:sz w:val="18"/>
          <w:lang w:val="es-MX"/>
        </w:rPr>
      </w:pPr>
      <w:bookmarkStart w:id="2" w:name="AuthorName"/>
      <w:r>
        <w:rPr>
          <w:rFonts w:ascii="Arial" w:hAnsi="Arial" w:cs="Arial"/>
          <w:b/>
          <w:bCs/>
          <w:sz w:val="32"/>
          <w:szCs w:val="26"/>
          <w:lang w:val="es-MX"/>
        </w:rPr>
        <w:t>BM Solutions</w:t>
      </w:r>
    </w:p>
    <w:p w:rsidR="00A22EA0" w:rsidRPr="0021584A" w:rsidRDefault="00A22EA0" w:rsidP="00F55638">
      <w:pPr>
        <w:ind w:left="720" w:hanging="720"/>
        <w:rPr>
          <w:lang w:val="es-MX"/>
        </w:rPr>
      </w:pPr>
    </w:p>
    <w:p w:rsidR="0021584A" w:rsidRPr="00F72D7B" w:rsidRDefault="0021584A" w:rsidP="0097265F">
      <w:pPr>
        <w:rPr>
          <w:b/>
          <w:bCs/>
          <w:lang w:val="es-MX"/>
        </w:rPr>
      </w:pPr>
    </w:p>
    <w:p w:rsidR="00A22EA0" w:rsidRPr="00F72D7B" w:rsidRDefault="00A22EA0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21584A" w:rsidRPr="00F72D7B" w:rsidRDefault="0021584A">
      <w:pPr>
        <w:rPr>
          <w:lang w:val="es-MX"/>
        </w:rPr>
      </w:pPr>
    </w:p>
    <w:p w:rsidR="00A22EA0" w:rsidRPr="00F72D7B" w:rsidRDefault="00A22EA0">
      <w:pPr>
        <w:rPr>
          <w:lang w:val="es-MX"/>
        </w:rPr>
      </w:pPr>
    </w:p>
    <w:p w:rsidR="00A22EA0" w:rsidRPr="00F72D7B" w:rsidRDefault="00A22EA0">
      <w:pPr>
        <w:rPr>
          <w:lang w:val="es-MX"/>
        </w:rPr>
      </w:pPr>
    </w:p>
    <w:tbl>
      <w:tblPr>
        <w:tblW w:w="0" w:type="auto"/>
        <w:tblLook w:val="0000"/>
      </w:tblPr>
      <w:tblGrid>
        <w:gridCol w:w="1863"/>
        <w:gridCol w:w="4106"/>
      </w:tblGrid>
      <w:tr w:rsidR="00A22EA0" w:rsidRPr="00316F6A">
        <w:tc>
          <w:tcPr>
            <w:tcW w:w="1863" w:type="dxa"/>
          </w:tcPr>
          <w:bookmarkEnd w:id="2"/>
          <w:p w:rsidR="00A000E8" w:rsidRPr="008C1413" w:rsidRDefault="00A000E8">
            <w:pPr>
              <w:rPr>
                <w:rFonts w:asciiTheme="minorHAnsi" w:hAnsiTheme="minorHAnsi"/>
                <w:lang w:val="es-MX"/>
              </w:rPr>
            </w:pPr>
            <w:r w:rsidRPr="008C1413">
              <w:rPr>
                <w:rFonts w:asciiTheme="minorHAnsi" w:hAnsiTheme="minorHAnsi"/>
                <w:lang w:val="es-MX"/>
              </w:rPr>
              <w:t>Documento creado por:</w:t>
            </w:r>
          </w:p>
          <w:p w:rsidR="00A22EA0" w:rsidRPr="008C1413" w:rsidRDefault="0021584A">
            <w:pPr>
              <w:rPr>
                <w:rFonts w:asciiTheme="minorHAnsi" w:hAnsiTheme="minorHAnsi"/>
                <w:lang w:val="es-MX"/>
              </w:rPr>
            </w:pPr>
            <w:r w:rsidRPr="008C1413">
              <w:rPr>
                <w:rFonts w:asciiTheme="minorHAnsi" w:hAnsiTheme="minorHAnsi"/>
                <w:lang w:val="es-MX"/>
              </w:rPr>
              <w:t xml:space="preserve">Carlos </w:t>
            </w:r>
            <w:r w:rsidR="00417DB8" w:rsidRPr="008C1413">
              <w:rPr>
                <w:rFonts w:asciiTheme="minorHAnsi" w:hAnsiTheme="minorHAnsi"/>
                <w:lang w:val="es-MX"/>
              </w:rPr>
              <w:t>González</w:t>
            </w:r>
          </w:p>
        </w:tc>
        <w:tc>
          <w:tcPr>
            <w:tcW w:w="4106" w:type="dxa"/>
          </w:tcPr>
          <w:p w:rsidR="00A22EA0" w:rsidRPr="008C1413" w:rsidRDefault="00A22EA0">
            <w:pPr>
              <w:pStyle w:val="Piedepgina"/>
              <w:tabs>
                <w:tab w:val="clear" w:pos="4320"/>
                <w:tab w:val="clear" w:pos="8640"/>
              </w:tabs>
              <w:rPr>
                <w:rFonts w:asciiTheme="minorHAnsi" w:hAnsiTheme="minorHAnsi"/>
                <w:lang w:val="es-MX"/>
              </w:rPr>
            </w:pPr>
          </w:p>
        </w:tc>
      </w:tr>
      <w:tr w:rsidR="00A22EA0" w:rsidRPr="008C1413">
        <w:tc>
          <w:tcPr>
            <w:tcW w:w="1863" w:type="dxa"/>
          </w:tcPr>
          <w:p w:rsidR="00A000E8" w:rsidRPr="008C1413" w:rsidRDefault="00A000E8">
            <w:pPr>
              <w:rPr>
                <w:rFonts w:asciiTheme="minorHAnsi" w:hAnsiTheme="minorHAnsi"/>
                <w:lang w:val="en-GB"/>
              </w:rPr>
            </w:pPr>
            <w:r w:rsidRPr="008C1413">
              <w:rPr>
                <w:rFonts w:asciiTheme="minorHAnsi" w:hAnsiTheme="minorHAnsi"/>
                <w:lang w:val="en-GB"/>
              </w:rPr>
              <w:t>NIIT</w:t>
            </w:r>
          </w:p>
          <w:p w:rsidR="00A22EA0" w:rsidRPr="008C1413" w:rsidRDefault="0021584A">
            <w:pPr>
              <w:rPr>
                <w:rFonts w:asciiTheme="minorHAnsi" w:hAnsiTheme="minorHAnsi"/>
                <w:lang w:val="en-GB"/>
              </w:rPr>
            </w:pPr>
            <w:r w:rsidRPr="008C1413">
              <w:rPr>
                <w:rFonts w:asciiTheme="minorHAnsi" w:hAnsiTheme="minorHAnsi"/>
                <w:lang w:val="en-GB"/>
              </w:rPr>
              <w:t>Director</w:t>
            </w:r>
          </w:p>
        </w:tc>
        <w:tc>
          <w:tcPr>
            <w:tcW w:w="4106" w:type="dxa"/>
          </w:tcPr>
          <w:p w:rsidR="00A22EA0" w:rsidRPr="008C1413" w:rsidRDefault="00A22EA0">
            <w:pPr>
              <w:rPr>
                <w:rFonts w:asciiTheme="minorHAnsi" w:hAnsiTheme="minorHAnsi"/>
                <w:lang w:val="en-GB"/>
              </w:rPr>
            </w:pPr>
          </w:p>
        </w:tc>
      </w:tr>
      <w:tr w:rsidR="00A22EA0" w:rsidRPr="008C1413">
        <w:tc>
          <w:tcPr>
            <w:tcW w:w="1863" w:type="dxa"/>
          </w:tcPr>
          <w:p w:rsidR="00A22EA0" w:rsidRPr="008C1413" w:rsidRDefault="001B2B95">
            <w:pPr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17 Jul</w:t>
            </w:r>
            <w:r w:rsidR="0021584A" w:rsidRPr="008C1413">
              <w:rPr>
                <w:rFonts w:asciiTheme="minorHAnsi" w:hAnsiTheme="minorHAnsi"/>
                <w:lang w:val="en-GB"/>
              </w:rPr>
              <w:t>201</w:t>
            </w:r>
            <w:r>
              <w:rPr>
                <w:rFonts w:asciiTheme="minorHAnsi" w:hAnsiTheme="minorHAnsi"/>
                <w:lang w:val="en-GB"/>
              </w:rPr>
              <w:t>4</w:t>
            </w:r>
          </w:p>
        </w:tc>
        <w:tc>
          <w:tcPr>
            <w:tcW w:w="4106" w:type="dxa"/>
          </w:tcPr>
          <w:p w:rsidR="00A22EA0" w:rsidRPr="008C1413" w:rsidRDefault="00A22EA0">
            <w:pPr>
              <w:rPr>
                <w:rFonts w:asciiTheme="minorHAnsi" w:hAnsiTheme="minorHAnsi"/>
                <w:lang w:val="en-GB"/>
              </w:rPr>
            </w:pPr>
          </w:p>
        </w:tc>
      </w:tr>
    </w:tbl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</w:p>
    <w:p w:rsidR="00A22EA0" w:rsidRPr="008C1413" w:rsidRDefault="00A22EA0">
      <w:pPr>
        <w:rPr>
          <w:rFonts w:asciiTheme="minorHAnsi" w:hAnsiTheme="minorHAnsi"/>
          <w:lang w:val="en-GB"/>
        </w:rPr>
      </w:pPr>
      <w:bookmarkStart w:id="3" w:name="_Toc12669116"/>
      <w:r w:rsidRPr="008C1413">
        <w:rPr>
          <w:rFonts w:asciiTheme="minorHAnsi" w:hAnsiTheme="minorHAnsi"/>
          <w:lang w:val="en-GB"/>
        </w:rPr>
        <w:t>Versio</w:t>
      </w:r>
      <w:bookmarkStart w:id="4" w:name="Draft"/>
      <w:bookmarkEnd w:id="4"/>
      <w:r w:rsidRPr="008C1413">
        <w:rPr>
          <w:rFonts w:asciiTheme="minorHAnsi" w:hAnsiTheme="minorHAnsi"/>
          <w:lang w:val="en-GB"/>
        </w:rPr>
        <w:t>n</w:t>
      </w:r>
      <w:bookmarkEnd w:id="3"/>
      <w:r w:rsidRPr="008C1413">
        <w:rPr>
          <w:rFonts w:asciiTheme="minorHAnsi" w:hAnsiTheme="minorHAnsi"/>
          <w:lang w:val="en-GB"/>
        </w:rPr>
        <w:t>: 1.0</w:t>
      </w:r>
    </w:p>
    <w:p w:rsidR="00A22EA0" w:rsidRDefault="00A22EA0">
      <w:pPr>
        <w:pStyle w:val="Piedepgina"/>
        <w:tabs>
          <w:tab w:val="clear" w:pos="4320"/>
          <w:tab w:val="clear" w:pos="8640"/>
        </w:tabs>
        <w:rPr>
          <w:lang w:val="en-GB"/>
        </w:rPr>
      </w:pPr>
    </w:p>
    <w:p w:rsidR="0021584A" w:rsidRDefault="00A22EA0" w:rsidP="0021584A">
      <w:pPr>
        <w:pStyle w:val="Textoindependiente2"/>
      </w:pPr>
      <w:r>
        <w:br w:type="page"/>
      </w:r>
      <w:bookmarkStart w:id="5" w:name="_Toc12089008"/>
      <w:bookmarkStart w:id="6" w:name="_Toc12669117"/>
    </w:p>
    <w:bookmarkEnd w:id="5"/>
    <w:bookmarkEnd w:id="6"/>
    <w:p w:rsidR="00A22EA0" w:rsidRPr="00417DB8" w:rsidRDefault="00A22EA0">
      <w:pPr>
        <w:rPr>
          <w:lang w:val="es-MX"/>
        </w:rPr>
        <w:sectPr w:rsidR="00A22EA0" w:rsidRPr="00417DB8">
          <w:footerReference w:type="even" r:id="rId8"/>
          <w:footerReference w:type="default" r:id="rId9"/>
          <w:type w:val="nextColumn"/>
          <w:pgSz w:w="12240" w:h="15840" w:code="9"/>
          <w:pgMar w:top="1440" w:right="1080" w:bottom="1440" w:left="2592" w:header="720" w:footer="720" w:gutter="245"/>
          <w:pgNumType w:start="1"/>
          <w:cols w:space="720"/>
        </w:sectPr>
      </w:pPr>
    </w:p>
    <w:p w:rsidR="00A22EA0" w:rsidRDefault="00A22EA0">
      <w:pPr>
        <w:pStyle w:val="Ttulo2"/>
        <w:rPr>
          <w:lang w:val="en-GB"/>
        </w:rPr>
      </w:pPr>
      <w:bookmarkStart w:id="9" w:name="_Toc12669118"/>
      <w:bookmarkStart w:id="10" w:name="_Toc349644338"/>
      <w:r w:rsidRPr="00417DB8">
        <w:rPr>
          <w:lang w:val="es-MX"/>
        </w:rPr>
        <w:lastRenderedPageBreak/>
        <w:t>Tabl</w:t>
      </w:r>
      <w:r w:rsidR="0093283E" w:rsidRPr="00417DB8">
        <w:rPr>
          <w:lang w:val="es-MX"/>
        </w:rPr>
        <w:t>a</w:t>
      </w:r>
      <w:r w:rsidR="0093283E">
        <w:rPr>
          <w:lang w:val="en-GB"/>
        </w:rPr>
        <w:t xml:space="preserve"> de</w:t>
      </w:r>
      <w:r w:rsidR="0093283E" w:rsidRPr="00417DB8">
        <w:rPr>
          <w:lang w:val="es-MX"/>
        </w:rPr>
        <w:t xml:space="preserve"> Contenidos</w:t>
      </w:r>
      <w:bookmarkEnd w:id="9"/>
      <w:bookmarkEnd w:id="10"/>
    </w:p>
    <w:p w:rsidR="0093283E" w:rsidRPr="0093283E" w:rsidRDefault="0093283E" w:rsidP="0093283E">
      <w:pPr>
        <w:rPr>
          <w:lang w:val="en-GB"/>
        </w:rPr>
      </w:pPr>
    </w:p>
    <w:p w:rsidR="009E202C" w:rsidRPr="009E202C" w:rsidRDefault="00E848A2">
      <w:pPr>
        <w:pStyle w:val="TDC1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r w:rsidRPr="009E202C">
        <w:rPr>
          <w:rFonts w:asciiTheme="minorHAnsi" w:hAnsiTheme="minorHAnsi"/>
          <w:sz w:val="28"/>
          <w:lang w:val="en-GB"/>
        </w:rPr>
        <w:fldChar w:fldCharType="begin"/>
      </w:r>
      <w:r w:rsidR="00A22EA0" w:rsidRPr="009E202C">
        <w:rPr>
          <w:rFonts w:asciiTheme="minorHAnsi" w:hAnsiTheme="minorHAnsi"/>
          <w:sz w:val="28"/>
          <w:lang w:val="en-GB"/>
        </w:rPr>
        <w:instrText xml:space="preserve"> TOC \o "1-3" \h \z </w:instrText>
      </w:r>
      <w:r w:rsidRPr="009E202C">
        <w:rPr>
          <w:rFonts w:asciiTheme="minorHAnsi" w:hAnsiTheme="minorHAnsi"/>
          <w:sz w:val="28"/>
          <w:lang w:val="en-GB"/>
        </w:rPr>
        <w:fldChar w:fldCharType="separate"/>
      </w:r>
      <w:hyperlink w:anchor="_Toc349644339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Introducción.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_Toc349644339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2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E848A2">
      <w:pPr>
        <w:pStyle w:val="TDC1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0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Oportunidad de Negocio.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_Toc349644340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2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E848A2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1" w:history="1">
        <w:r w:rsidR="009E202C" w:rsidRPr="009E202C">
          <w:rPr>
            <w:rStyle w:val="Hipervnculo"/>
            <w:rFonts w:asciiTheme="minorHAnsi" w:hAnsiTheme="minorHAnsi"/>
            <w:noProof/>
            <w:kern w:val="32"/>
            <w:sz w:val="28"/>
            <w:lang w:val="es-MX"/>
          </w:rPr>
          <w:t>Declaración de Oportunidad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_Toc349644341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2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E848A2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2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Declaración de Visión.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_Toc349644342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3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E848A2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3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Concepto de la Solución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_Toc349644343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3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E848A2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4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Requerimientos de la Solución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_Toc349644344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4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E848A2">
      <w:pPr>
        <w:pStyle w:val="TDC3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5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Requerimientos de Negocio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_Toc349644345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4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E848A2">
      <w:pPr>
        <w:pStyle w:val="TDC3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6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Requerimientos Operacionales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_Toc349644346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4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E848A2">
      <w:pPr>
        <w:pStyle w:val="TDC3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7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Requerimientos de Sistema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_Toc349644347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4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E848A2">
      <w:pPr>
        <w:pStyle w:val="TDC1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8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Definición del Alcance del Sistema :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_Toc349644348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5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E848A2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49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Listado de Características / Funciones del Sistema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_Toc349644349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5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E848A2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50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Fuera del alcance del proyecto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_Toc349644350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5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E848A2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51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Estrategia de Diseño Técnico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_Toc349644351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6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9E202C" w:rsidRPr="009E202C" w:rsidRDefault="00E848A2">
      <w:pPr>
        <w:pStyle w:val="TDC2"/>
        <w:tabs>
          <w:tab w:val="right" w:leader="dot" w:pos="8313"/>
        </w:tabs>
        <w:rPr>
          <w:rFonts w:asciiTheme="minorHAnsi" w:eastAsiaTheme="minorEastAsia" w:hAnsiTheme="minorHAnsi" w:cstheme="minorBidi"/>
          <w:noProof/>
          <w:szCs w:val="22"/>
          <w:lang w:val="es-MX" w:eastAsia="es-MX"/>
        </w:rPr>
      </w:pPr>
      <w:hyperlink w:anchor="_Toc349644352" w:history="1">
        <w:r w:rsidR="009E202C" w:rsidRPr="009E202C">
          <w:rPr>
            <w:rStyle w:val="Hipervnculo"/>
            <w:rFonts w:asciiTheme="minorHAnsi" w:hAnsiTheme="minorHAnsi"/>
            <w:noProof/>
            <w:sz w:val="28"/>
            <w:lang w:val="es-MX"/>
          </w:rPr>
          <w:t>ANEXO B  - Tiempos y costos</w:t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tab/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begin"/>
        </w:r>
        <w:r w:rsidR="009E202C" w:rsidRPr="009E202C">
          <w:rPr>
            <w:rFonts w:asciiTheme="minorHAnsi" w:hAnsiTheme="minorHAnsi"/>
            <w:noProof/>
            <w:webHidden/>
            <w:sz w:val="28"/>
          </w:rPr>
          <w:instrText xml:space="preserve"> PAGEREF _Toc349644352 \h </w:instrText>
        </w:r>
        <w:r w:rsidRPr="009E202C">
          <w:rPr>
            <w:rFonts w:asciiTheme="minorHAnsi" w:hAnsiTheme="minorHAnsi"/>
            <w:noProof/>
            <w:webHidden/>
            <w:sz w:val="28"/>
          </w:rPr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separate"/>
        </w:r>
        <w:r w:rsidR="008C1413">
          <w:rPr>
            <w:rFonts w:asciiTheme="minorHAnsi" w:hAnsiTheme="minorHAnsi"/>
            <w:noProof/>
            <w:webHidden/>
            <w:sz w:val="28"/>
          </w:rPr>
          <w:t>7</w:t>
        </w:r>
        <w:r w:rsidRPr="009E202C">
          <w:rPr>
            <w:rFonts w:asciiTheme="minorHAnsi" w:hAnsiTheme="minorHAnsi"/>
            <w:noProof/>
            <w:webHidden/>
            <w:sz w:val="28"/>
          </w:rPr>
          <w:fldChar w:fldCharType="end"/>
        </w:r>
      </w:hyperlink>
    </w:p>
    <w:p w:rsidR="00A22EA0" w:rsidRPr="009E202C" w:rsidRDefault="00E848A2">
      <w:pPr>
        <w:rPr>
          <w:rFonts w:asciiTheme="minorHAnsi" w:hAnsiTheme="minorHAnsi"/>
          <w:sz w:val="28"/>
          <w:lang w:val="en-GB"/>
        </w:rPr>
      </w:pPr>
      <w:r w:rsidRPr="009E202C">
        <w:rPr>
          <w:rFonts w:asciiTheme="minorHAnsi" w:hAnsiTheme="minorHAnsi"/>
          <w:sz w:val="28"/>
          <w:lang w:val="en-GB"/>
        </w:rPr>
        <w:fldChar w:fldCharType="end"/>
      </w:r>
    </w:p>
    <w:p w:rsidR="00A22EA0" w:rsidRPr="009E202C" w:rsidRDefault="00A22EA0">
      <w:pPr>
        <w:rPr>
          <w:rFonts w:asciiTheme="minorHAnsi" w:hAnsiTheme="minorHAnsi"/>
          <w:i/>
          <w:vanish/>
          <w:sz w:val="28"/>
          <w:lang w:val="en-GB"/>
        </w:rPr>
      </w:pPr>
      <w:bookmarkStart w:id="11" w:name="_Toc518226924"/>
    </w:p>
    <w:p w:rsidR="00A22EA0" w:rsidRPr="009E202C" w:rsidRDefault="00A22EA0">
      <w:pPr>
        <w:rPr>
          <w:rStyle w:val="HelpText"/>
          <w:rFonts w:asciiTheme="minorHAnsi" w:hAnsiTheme="minorHAnsi" w:cs="Arial"/>
          <w:i w:val="0"/>
          <w:iCs/>
          <w:vanish w:val="0"/>
          <w:sz w:val="20"/>
          <w:lang w:val="es-MX"/>
        </w:rPr>
      </w:pPr>
      <w:r w:rsidRPr="009E202C">
        <w:rPr>
          <w:rStyle w:val="HelpText"/>
          <w:rFonts w:asciiTheme="minorHAnsi" w:hAnsiTheme="minorHAnsi" w:cs="Arial"/>
          <w:i w:val="0"/>
          <w:iCs/>
          <w:vanish w:val="0"/>
          <w:sz w:val="20"/>
          <w:lang w:val="es-MX"/>
        </w:rPr>
        <w:br w:type="page"/>
      </w:r>
      <w:bookmarkEnd w:id="11"/>
    </w:p>
    <w:p w:rsidR="008D12F2" w:rsidRPr="008D12F2" w:rsidRDefault="008D12F2" w:rsidP="008D12F2">
      <w:pPr>
        <w:pStyle w:val="Ttulo1"/>
        <w:rPr>
          <w:lang w:val="es-MX"/>
        </w:rPr>
      </w:pPr>
      <w:bookmarkStart w:id="12" w:name="_Toc349644339"/>
      <w:bookmarkStart w:id="13" w:name="_Toc518227004"/>
      <w:r w:rsidRPr="008D12F2">
        <w:rPr>
          <w:lang w:val="es-MX"/>
        </w:rPr>
        <w:lastRenderedPageBreak/>
        <w:t>Introducción.</w:t>
      </w:r>
      <w:bookmarkEnd w:id="12"/>
    </w:p>
    <w:p w:rsidR="00D32734" w:rsidRDefault="00D32734" w:rsidP="008D12F2">
      <w:pPr>
        <w:rPr>
          <w:rFonts w:ascii="Calibri" w:hAnsi="Calibri"/>
          <w:bCs/>
          <w:lang w:val="es-MX"/>
        </w:rPr>
      </w:pPr>
    </w:p>
    <w:p w:rsidR="001B2B95" w:rsidRDefault="001B2B95" w:rsidP="008D12F2">
      <w:pPr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>BM Solutions es una empresa que se dedica a desarrollar software empaquetado y a la medida, principalmente para trabajar sobre una plataforma web.</w:t>
      </w:r>
    </w:p>
    <w:p w:rsidR="001B2B95" w:rsidRDefault="001B2B95" w:rsidP="008D12F2">
      <w:pPr>
        <w:rPr>
          <w:rFonts w:ascii="Calibri" w:hAnsi="Calibri"/>
          <w:bCs/>
          <w:lang w:val="es-MX"/>
        </w:rPr>
      </w:pPr>
    </w:p>
    <w:p w:rsidR="00A22EA0" w:rsidRPr="00BA55DA" w:rsidRDefault="0093283E">
      <w:pPr>
        <w:pStyle w:val="Ttulo1"/>
        <w:rPr>
          <w:lang w:val="es-MX"/>
        </w:rPr>
      </w:pPr>
      <w:bookmarkStart w:id="14" w:name="_Toc349644340"/>
      <w:r w:rsidRPr="00BA55DA">
        <w:rPr>
          <w:lang w:val="es-MX"/>
        </w:rPr>
        <w:t>Oportunidad de Negocio.</w:t>
      </w:r>
      <w:bookmarkEnd w:id="13"/>
      <w:bookmarkEnd w:id="14"/>
    </w:p>
    <w:p w:rsidR="005254A7" w:rsidRDefault="005254A7" w:rsidP="0093283E">
      <w:pPr>
        <w:rPr>
          <w:rStyle w:val="HelpText"/>
          <w:rFonts w:asciiTheme="minorHAnsi" w:hAnsiTheme="minorHAnsi"/>
          <w:i w:val="0"/>
          <w:iCs/>
          <w:vanish w:val="0"/>
          <w:color w:val="0000FF"/>
          <w:sz w:val="22"/>
          <w:lang w:val="es-MX"/>
        </w:rPr>
      </w:pPr>
    </w:p>
    <w:p w:rsidR="001B2B95" w:rsidRDefault="001B2B95" w:rsidP="005254A7">
      <w:pPr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>BM Solutions ha desarrollado con éxito una aplicación ERP Online para clientes medianos, esta aplicación cubre la mayoría de los requerimientos para empresas medianas en México.</w:t>
      </w:r>
    </w:p>
    <w:p w:rsidR="001B2B95" w:rsidRDefault="001B2B95" w:rsidP="005254A7">
      <w:pPr>
        <w:rPr>
          <w:rFonts w:ascii="Calibri" w:hAnsi="Calibri"/>
          <w:bCs/>
          <w:lang w:val="es-MX"/>
        </w:rPr>
      </w:pPr>
    </w:p>
    <w:p w:rsidR="001B2B95" w:rsidRDefault="001B2B95" w:rsidP="005254A7">
      <w:pPr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 xml:space="preserve">BM </w:t>
      </w:r>
      <w:r w:rsidR="00417DB8">
        <w:rPr>
          <w:rFonts w:ascii="Calibri" w:hAnsi="Calibri"/>
          <w:bCs/>
          <w:lang w:val="es-MX"/>
        </w:rPr>
        <w:t>Solutions</w:t>
      </w:r>
      <w:r>
        <w:rPr>
          <w:rFonts w:ascii="Calibri" w:hAnsi="Calibri"/>
          <w:bCs/>
          <w:lang w:val="es-MX"/>
        </w:rPr>
        <w:t xml:space="preserve"> intentó ampliar su oferta y ofrecer su producto a empresas pequeñas y micro, pero no ha tenido éxito, porque los módulos e información que maneja la versión para empresas medianas, no se adaptan a las necesidades operativas, ni tamaño  en términos de personal que tienen las empresas micro y pequeñas, por lo que hay muchos datos y funcionalidad que no les sirve o confunde a los micro y pequeños empresarios.</w:t>
      </w:r>
    </w:p>
    <w:p w:rsidR="001B2B95" w:rsidRDefault="001B2B95" w:rsidP="005254A7">
      <w:pPr>
        <w:rPr>
          <w:rFonts w:ascii="Calibri" w:hAnsi="Calibri"/>
          <w:bCs/>
          <w:lang w:val="es-MX"/>
        </w:rPr>
      </w:pPr>
    </w:p>
    <w:p w:rsidR="001B2B95" w:rsidRDefault="001B2B95" w:rsidP="005254A7">
      <w:pPr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>BM Solutions ha decidido crear una versión simplificada, con operación, procesos y datos básicos de acuerdo a lo que pueda requerir una micro/pequeña empresa, de tal modo que sirva como núcleo, para partir de ahí hacia la personalización de los programas de acuerdo a la necesidad de cada uno de sus clientes.</w:t>
      </w:r>
    </w:p>
    <w:p w:rsidR="005254A7" w:rsidRPr="005254A7" w:rsidRDefault="005254A7" w:rsidP="005254A7">
      <w:pPr>
        <w:pStyle w:val="Ttulo2"/>
        <w:rPr>
          <w:i w:val="0"/>
          <w:iCs w:val="0"/>
          <w:kern w:val="32"/>
          <w:sz w:val="32"/>
          <w:szCs w:val="32"/>
          <w:lang w:val="es-MX"/>
        </w:rPr>
      </w:pPr>
      <w:bookmarkStart w:id="15" w:name="_Toc307653328"/>
      <w:bookmarkStart w:id="16" w:name="_Toc308127494"/>
      <w:bookmarkStart w:id="17" w:name="_Toc349644341"/>
      <w:r w:rsidRPr="005254A7">
        <w:rPr>
          <w:i w:val="0"/>
          <w:iCs w:val="0"/>
          <w:kern w:val="32"/>
          <w:sz w:val="32"/>
          <w:szCs w:val="32"/>
          <w:lang w:val="es-MX"/>
        </w:rPr>
        <w:t>Declaración de Oportunidad</w:t>
      </w:r>
      <w:bookmarkEnd w:id="15"/>
      <w:bookmarkEnd w:id="16"/>
      <w:bookmarkEnd w:id="17"/>
    </w:p>
    <w:p w:rsidR="005254A7" w:rsidRDefault="009C6E5A" w:rsidP="005254A7">
      <w:p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BM Solutions desea poder personalizar el ERP de acuerdo a las necesidades específicas de clientes individuales –cuando sea requerido -, de tal forma que se eviten o disminuyan problemas que actualmente están surgiendo, tales como:</w:t>
      </w:r>
    </w:p>
    <w:p w:rsidR="009C6E5A" w:rsidRDefault="009C6E5A" w:rsidP="005254A7">
      <w:pPr>
        <w:rPr>
          <w:rFonts w:ascii="Calibri" w:hAnsi="Calibri" w:cs="Arial"/>
          <w:bCs/>
          <w:lang w:val="es-MX"/>
        </w:rPr>
      </w:pPr>
    </w:p>
    <w:p w:rsidR="009C6E5A" w:rsidRDefault="009C6E5A" w:rsidP="009C6E5A">
      <w:pPr>
        <w:pStyle w:val="Prrafodelista"/>
        <w:numPr>
          <w:ilvl w:val="0"/>
          <w:numId w:val="3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Conforme se va agregando nueva funcionalidad, no se ha mantenido estandarizada la interfaz de la aplicación, por lo que el “feel and look” a lo largo del sistema, cambia y se percibe como un sistema con parches y no como una aplicación integrada, homogénea. Se desea que las adiciones en la aplicación mantengan la misma interfaz estándar en todo el sistema, todo el tiempo.</w:t>
      </w:r>
    </w:p>
    <w:p w:rsidR="009C6E5A" w:rsidRDefault="009C6E5A" w:rsidP="009C6E5A">
      <w:pPr>
        <w:pStyle w:val="Prrafodelista"/>
        <w:numPr>
          <w:ilvl w:val="0"/>
          <w:numId w:val="3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Cuando hacen algún cambio en algún módulo (sea nueva funcionalidad o cambio de funcionalidad en módulos existentes), sucede que se impacta la funcionalidad en otros módulos generando problemas operativos. Se desea mantener estable el sistema, aún y cuando se agregue nueva funcionalidad y/o se hagan cambios a los módulos actuales.</w:t>
      </w:r>
    </w:p>
    <w:p w:rsidR="00733838" w:rsidRDefault="00733838" w:rsidP="009C6E5A">
      <w:pPr>
        <w:pStyle w:val="Prrafodelista"/>
        <w:numPr>
          <w:ilvl w:val="0"/>
          <w:numId w:val="3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La experiencia de usuario en la aplicación actual no es buena por la cantidad de pantallas de captura que se tiene y la complejidad de navegación en la aplicaci</w:t>
      </w:r>
      <w:r w:rsidR="005502E9">
        <w:rPr>
          <w:rFonts w:ascii="Calibri" w:hAnsi="Calibri" w:cs="Arial"/>
          <w:bCs/>
          <w:lang w:val="es-MX"/>
        </w:rPr>
        <w:t>ón. Se desea una interfaz que sea intuitiva, amigable y fácil de navegar.</w:t>
      </w:r>
    </w:p>
    <w:p w:rsidR="001B2B95" w:rsidRDefault="001B2B95" w:rsidP="005254A7">
      <w:pPr>
        <w:rPr>
          <w:rFonts w:ascii="Calibri" w:hAnsi="Calibri" w:cs="Arial"/>
          <w:bCs/>
          <w:lang w:val="es-MX"/>
        </w:rPr>
      </w:pPr>
    </w:p>
    <w:p w:rsidR="002024E0" w:rsidRDefault="002024E0" w:rsidP="005254A7">
      <w:p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lastRenderedPageBreak/>
        <w:t xml:space="preserve">Las oportunidades de mejora que se presentan </w:t>
      </w:r>
      <w:r w:rsidR="00D235A0">
        <w:rPr>
          <w:rFonts w:ascii="Calibri" w:hAnsi="Calibri" w:cs="Arial"/>
          <w:bCs/>
          <w:lang w:val="es-MX"/>
        </w:rPr>
        <w:t xml:space="preserve">al contar con </w:t>
      </w:r>
      <w:r w:rsidR="001414E8">
        <w:rPr>
          <w:rFonts w:ascii="Calibri" w:hAnsi="Calibri" w:cs="Arial"/>
          <w:bCs/>
          <w:lang w:val="es-MX"/>
        </w:rPr>
        <w:t xml:space="preserve">un ERP Online </w:t>
      </w:r>
      <w:r w:rsidR="00417DB8">
        <w:rPr>
          <w:rFonts w:ascii="Calibri" w:hAnsi="Calibri" w:cs="Arial"/>
          <w:bCs/>
          <w:lang w:val="es-MX"/>
        </w:rPr>
        <w:t>simplificado</w:t>
      </w:r>
      <w:r w:rsidR="001414E8">
        <w:rPr>
          <w:rFonts w:ascii="Calibri" w:hAnsi="Calibri" w:cs="Arial"/>
          <w:bCs/>
          <w:lang w:val="es-MX"/>
        </w:rPr>
        <w:t xml:space="preserve"> son</w:t>
      </w:r>
      <w:r w:rsidR="00D235A0">
        <w:rPr>
          <w:rFonts w:ascii="Calibri" w:hAnsi="Calibri" w:cs="Arial"/>
          <w:bCs/>
          <w:lang w:val="es-MX"/>
        </w:rPr>
        <w:t>:</w:t>
      </w:r>
    </w:p>
    <w:p w:rsidR="002024E0" w:rsidRDefault="002024E0" w:rsidP="005254A7">
      <w:pPr>
        <w:rPr>
          <w:rFonts w:ascii="Calibri" w:hAnsi="Calibri" w:cs="Arial"/>
          <w:bCs/>
          <w:lang w:val="es-MX"/>
        </w:rPr>
      </w:pPr>
    </w:p>
    <w:p w:rsidR="002024E0" w:rsidRDefault="001414E8" w:rsidP="00E01081">
      <w:pPr>
        <w:pStyle w:val="Prrafodelista"/>
        <w:numPr>
          <w:ilvl w:val="0"/>
          <w:numId w:val="25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Mayor penetración de la solución al poder masificar su ofrecimiento</w:t>
      </w:r>
      <w:r w:rsidR="002024E0">
        <w:rPr>
          <w:rFonts w:ascii="Calibri" w:hAnsi="Calibri" w:cs="Arial"/>
          <w:bCs/>
          <w:lang w:val="es-MX"/>
        </w:rPr>
        <w:t>.</w:t>
      </w:r>
    </w:p>
    <w:p w:rsidR="002024E0" w:rsidRDefault="001414E8" w:rsidP="00D235A0">
      <w:pPr>
        <w:pStyle w:val="Prrafodelista"/>
        <w:numPr>
          <w:ilvl w:val="0"/>
          <w:numId w:val="25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Tener una aplicación que sirva de núcleo para personalizar a partir de ella</w:t>
      </w:r>
      <w:r w:rsidR="002024E0">
        <w:rPr>
          <w:rFonts w:ascii="Calibri" w:hAnsi="Calibri" w:cs="Arial"/>
          <w:bCs/>
          <w:lang w:val="es-MX"/>
        </w:rPr>
        <w:t>.</w:t>
      </w:r>
    </w:p>
    <w:p w:rsidR="001414E8" w:rsidRDefault="001414E8" w:rsidP="00D235A0">
      <w:pPr>
        <w:pStyle w:val="Prrafodelista"/>
        <w:numPr>
          <w:ilvl w:val="0"/>
          <w:numId w:val="25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Evitar o disminuir los errores o problemas derivados de agregar nueva funcionalidad.</w:t>
      </w:r>
    </w:p>
    <w:p w:rsidR="00D235A0" w:rsidRDefault="00D43C06" w:rsidP="00D235A0">
      <w:pPr>
        <w:pStyle w:val="Prrafodelista"/>
        <w:numPr>
          <w:ilvl w:val="0"/>
          <w:numId w:val="25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Mejorar la experiencia de usuario al utilizar la aplicación</w:t>
      </w:r>
    </w:p>
    <w:p w:rsidR="002024E0" w:rsidRPr="002024E0" w:rsidRDefault="002024E0" w:rsidP="002024E0">
      <w:pPr>
        <w:pStyle w:val="Prrafodelista"/>
        <w:rPr>
          <w:rFonts w:ascii="Calibri" w:hAnsi="Calibri" w:cs="Arial"/>
          <w:bCs/>
          <w:lang w:val="es-MX"/>
        </w:rPr>
      </w:pPr>
    </w:p>
    <w:p w:rsidR="006E70A4" w:rsidRDefault="006E70A4" w:rsidP="005254A7">
      <w:pPr>
        <w:pStyle w:val="Ttulo2"/>
        <w:spacing w:before="0" w:after="0"/>
        <w:rPr>
          <w:lang w:val="es-MX"/>
        </w:rPr>
      </w:pPr>
      <w:bookmarkStart w:id="18" w:name="_Toc307653329"/>
      <w:bookmarkStart w:id="19" w:name="_Toc308127495"/>
    </w:p>
    <w:p w:rsidR="005254A7" w:rsidRDefault="005254A7" w:rsidP="005254A7">
      <w:pPr>
        <w:pStyle w:val="Ttulo2"/>
        <w:spacing w:before="0" w:after="0"/>
        <w:rPr>
          <w:lang w:val="es-MX"/>
        </w:rPr>
      </w:pPr>
      <w:bookmarkStart w:id="20" w:name="_Toc349644342"/>
      <w:r w:rsidRPr="00A45DCA">
        <w:rPr>
          <w:lang w:val="es-MX"/>
        </w:rPr>
        <w:t>Declaración de Visión.</w:t>
      </w:r>
      <w:bookmarkEnd w:id="18"/>
      <w:bookmarkEnd w:id="19"/>
      <w:bookmarkEnd w:id="20"/>
    </w:p>
    <w:p w:rsidR="000C1726" w:rsidRPr="000C1726" w:rsidRDefault="000C1726" w:rsidP="000C1726">
      <w:pPr>
        <w:rPr>
          <w:lang w:val="es-MX"/>
        </w:rPr>
      </w:pPr>
    </w:p>
    <w:p w:rsidR="005254A7" w:rsidRDefault="005254A7" w:rsidP="005254A7">
      <w:pPr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</w:pPr>
      <w:bookmarkStart w:id="21" w:name="_Toc518227007"/>
    </w:p>
    <w:p w:rsidR="00D43C06" w:rsidRDefault="00D43C06" w:rsidP="00F727F4">
      <w:pPr>
        <w:jc w:val="both"/>
        <w:rPr>
          <w:rFonts w:asciiTheme="minorHAnsi" w:hAnsiTheme="minorHAnsi"/>
          <w:lang w:val="es-MX"/>
        </w:rPr>
      </w:pPr>
      <w:r>
        <w:rPr>
          <w:rFonts w:asciiTheme="minorHAnsi" w:hAnsiTheme="minorHAnsi"/>
          <w:lang w:val="es-MX"/>
        </w:rPr>
        <w:t xml:space="preserve">Una vez que se cuente con el ERP Online simplificado, se podrá llegar a un mayor número de empresas </w:t>
      </w:r>
      <w:r w:rsidR="00417DB8">
        <w:rPr>
          <w:rFonts w:asciiTheme="minorHAnsi" w:hAnsiTheme="minorHAnsi"/>
          <w:lang w:val="es-MX"/>
        </w:rPr>
        <w:t>(micros</w:t>
      </w:r>
      <w:r>
        <w:rPr>
          <w:rFonts w:asciiTheme="minorHAnsi" w:hAnsiTheme="minorHAnsi"/>
          <w:lang w:val="es-MX"/>
        </w:rPr>
        <w:t xml:space="preserve"> y </w:t>
      </w:r>
      <w:r w:rsidR="00417DB8">
        <w:rPr>
          <w:rFonts w:asciiTheme="minorHAnsi" w:hAnsiTheme="minorHAnsi"/>
          <w:lang w:val="es-MX"/>
        </w:rPr>
        <w:t>pequeñas)</w:t>
      </w:r>
      <w:r>
        <w:rPr>
          <w:rFonts w:asciiTheme="minorHAnsi" w:hAnsiTheme="minorHAnsi"/>
          <w:lang w:val="es-MX"/>
        </w:rPr>
        <w:t>, pero al mismo tiempo se podrá atender a empresas medianas, al tener la posibilidad de personalizar la aplicación de acuerdo a sus necesidades.</w:t>
      </w:r>
    </w:p>
    <w:p w:rsidR="00D43C06" w:rsidRDefault="00D43C06" w:rsidP="00F727F4">
      <w:pPr>
        <w:jc w:val="both"/>
        <w:rPr>
          <w:rFonts w:asciiTheme="minorHAnsi" w:hAnsiTheme="minorHAnsi"/>
          <w:lang w:val="es-MX"/>
        </w:rPr>
      </w:pPr>
    </w:p>
    <w:p w:rsidR="005254A7" w:rsidRPr="00504C6F" w:rsidRDefault="005254A7" w:rsidP="00504C6F">
      <w:pPr>
        <w:pStyle w:val="Ttulo2"/>
        <w:spacing w:before="0" w:after="0"/>
        <w:rPr>
          <w:lang w:val="es-MX"/>
        </w:rPr>
      </w:pPr>
      <w:bookmarkStart w:id="22" w:name="_Toc518227008"/>
      <w:bookmarkStart w:id="23" w:name="_Toc307653331"/>
      <w:bookmarkStart w:id="24" w:name="_Toc308127497"/>
      <w:bookmarkStart w:id="25" w:name="_Toc349644343"/>
      <w:bookmarkEnd w:id="21"/>
      <w:r w:rsidRPr="00A45DCA">
        <w:rPr>
          <w:lang w:val="es-MX"/>
        </w:rPr>
        <w:t>Concept</w:t>
      </w:r>
      <w:bookmarkEnd w:id="22"/>
      <w:r w:rsidRPr="00A45DCA">
        <w:rPr>
          <w:lang w:val="es-MX"/>
        </w:rPr>
        <w:t>o de la Solución</w:t>
      </w:r>
      <w:bookmarkEnd w:id="23"/>
      <w:bookmarkEnd w:id="24"/>
      <w:bookmarkEnd w:id="25"/>
    </w:p>
    <w:p w:rsidR="00D43C06" w:rsidRPr="00A37AC7" w:rsidRDefault="00D43C06" w:rsidP="00A37AC7">
      <w:pPr>
        <w:rPr>
          <w:lang w:val="es-MX"/>
        </w:rPr>
      </w:pPr>
    </w:p>
    <w:p w:rsidR="00D43C06" w:rsidRDefault="00504C6F" w:rsidP="005C0D81">
      <w:pPr>
        <w:rPr>
          <w:rFonts w:ascii="Calibri" w:hAnsi="Calibri" w:cs="Arial"/>
          <w:bCs/>
          <w:lang w:val="es-MX"/>
        </w:rPr>
      </w:pPr>
      <w:r w:rsidRPr="00504C6F">
        <w:rPr>
          <w:rFonts w:ascii="Calibri" w:hAnsi="Calibri" w:cs="Arial"/>
          <w:bCs/>
          <w:lang w:val="es-MX"/>
        </w:rPr>
        <w:t>El</w:t>
      </w:r>
      <w:r w:rsidR="00D43C06">
        <w:rPr>
          <w:rFonts w:ascii="Calibri" w:hAnsi="Calibri" w:cs="Arial"/>
          <w:bCs/>
          <w:lang w:val="es-MX"/>
        </w:rPr>
        <w:t xml:space="preserve"> ERP Online simplificado es un sistema integral que permite realizar en línea las funciones administrativas básicas de cualquier empresa </w:t>
      </w:r>
      <w:r w:rsidR="00417DB8">
        <w:rPr>
          <w:rFonts w:ascii="Calibri" w:hAnsi="Calibri" w:cs="Arial"/>
          <w:bCs/>
          <w:lang w:val="es-MX"/>
        </w:rPr>
        <w:t>(Ventas</w:t>
      </w:r>
      <w:r w:rsidR="00D43C06">
        <w:rPr>
          <w:rFonts w:ascii="Calibri" w:hAnsi="Calibri" w:cs="Arial"/>
          <w:bCs/>
          <w:lang w:val="es-MX"/>
        </w:rPr>
        <w:t>, Compras, Control de Inventario, Cobranza, Pagos, Bancos y Contabilidad</w:t>
      </w:r>
      <w:r w:rsidR="00417DB8">
        <w:rPr>
          <w:rFonts w:ascii="Calibri" w:hAnsi="Calibri" w:cs="Arial"/>
          <w:bCs/>
          <w:lang w:val="es-MX"/>
        </w:rPr>
        <w:t>),</w:t>
      </w:r>
      <w:r w:rsidR="00D43C06">
        <w:rPr>
          <w:rFonts w:ascii="Calibri" w:hAnsi="Calibri" w:cs="Arial"/>
          <w:bCs/>
          <w:lang w:val="es-MX"/>
        </w:rPr>
        <w:t xml:space="preserve"> permitiendo a los usuarios / dueños de empresa poder realizar cualquier actividad relacionada con su negocio, en cualquier lugar, usando cualquier dispositivo, tan solo con contar con una conexión a internet.</w:t>
      </w:r>
    </w:p>
    <w:p w:rsidR="00D43C06" w:rsidRDefault="00D43C06" w:rsidP="005C0D81">
      <w:pPr>
        <w:rPr>
          <w:rFonts w:ascii="Calibri" w:hAnsi="Calibri" w:cs="Arial"/>
          <w:bCs/>
          <w:lang w:val="es-MX"/>
        </w:rPr>
      </w:pPr>
    </w:p>
    <w:p w:rsidR="005254A7" w:rsidRPr="00A45DCA" w:rsidRDefault="005254A7" w:rsidP="005254A7">
      <w:pPr>
        <w:pStyle w:val="Ttulo2"/>
        <w:rPr>
          <w:lang w:val="es-MX"/>
        </w:rPr>
      </w:pPr>
      <w:bookmarkStart w:id="26" w:name="_Toc518220001"/>
      <w:bookmarkStart w:id="27" w:name="_Toc518227012"/>
      <w:bookmarkStart w:id="28" w:name="_Toc308127502"/>
      <w:bookmarkStart w:id="29" w:name="_Toc349644344"/>
      <w:bookmarkStart w:id="30" w:name="_Toc518220002"/>
      <w:bookmarkStart w:id="31" w:name="_Toc518227013"/>
      <w:r w:rsidRPr="00A45DCA">
        <w:rPr>
          <w:lang w:val="es-MX"/>
        </w:rPr>
        <w:t>Requerimientos</w:t>
      </w:r>
      <w:bookmarkEnd w:id="26"/>
      <w:bookmarkEnd w:id="27"/>
      <w:r w:rsidRPr="00A45DCA">
        <w:rPr>
          <w:lang w:val="es-MX"/>
        </w:rPr>
        <w:t xml:space="preserve"> de la Solución</w:t>
      </w:r>
      <w:bookmarkEnd w:id="28"/>
      <w:bookmarkEnd w:id="29"/>
    </w:p>
    <w:p w:rsidR="00CF343F" w:rsidRDefault="00FB1758" w:rsidP="00FB1758">
      <w:pPr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</w:pPr>
      <w:r w:rsidRPr="00FB1758"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  <w:t>[</w:t>
      </w:r>
    </w:p>
    <w:p w:rsidR="005254A7" w:rsidRDefault="005254A7" w:rsidP="005254A7">
      <w:pPr>
        <w:pStyle w:val="Ttulo3"/>
        <w:rPr>
          <w:lang w:val="es-MX"/>
        </w:rPr>
      </w:pPr>
      <w:bookmarkStart w:id="32" w:name="_Toc308127503"/>
      <w:bookmarkStart w:id="33" w:name="_Toc349644345"/>
      <w:r w:rsidRPr="00A45DCA">
        <w:rPr>
          <w:lang w:val="es-MX"/>
        </w:rPr>
        <w:t>Requerimientos de Negocio</w:t>
      </w:r>
      <w:bookmarkEnd w:id="32"/>
      <w:bookmarkEnd w:id="33"/>
    </w:p>
    <w:p w:rsidR="00CF343F" w:rsidRPr="00CF343F" w:rsidRDefault="00CF343F" w:rsidP="00CF343F">
      <w:pPr>
        <w:rPr>
          <w:lang w:val="es-MX"/>
        </w:rPr>
      </w:pPr>
    </w:p>
    <w:p w:rsidR="00FE611D" w:rsidRDefault="00FE611D" w:rsidP="00FE611D">
      <w:pPr>
        <w:pStyle w:val="Prrafodelista"/>
        <w:numPr>
          <w:ilvl w:val="0"/>
          <w:numId w:val="8"/>
        </w:numPr>
        <w:rPr>
          <w:rFonts w:ascii="Calibri" w:hAnsi="Calibri" w:cs="Arial"/>
          <w:bCs/>
          <w:lang w:val="es-MX"/>
        </w:rPr>
      </w:pPr>
      <w:r w:rsidRPr="00FE611D">
        <w:rPr>
          <w:rFonts w:ascii="Calibri" w:hAnsi="Calibri" w:cs="Arial"/>
          <w:bCs/>
          <w:lang w:val="es-MX"/>
        </w:rPr>
        <w:t>El sistema</w:t>
      </w:r>
      <w:r>
        <w:rPr>
          <w:rFonts w:ascii="Calibri" w:hAnsi="Calibri" w:cs="Arial"/>
          <w:bCs/>
          <w:lang w:val="es-MX"/>
        </w:rPr>
        <w:t xml:space="preserve"> deberá</w:t>
      </w:r>
      <w:r w:rsidRPr="00FE611D">
        <w:rPr>
          <w:rFonts w:ascii="Calibri" w:hAnsi="Calibri" w:cs="Arial"/>
          <w:bCs/>
          <w:lang w:val="es-MX"/>
        </w:rPr>
        <w:t xml:space="preserve"> </w:t>
      </w:r>
      <w:r w:rsidR="00417DB8" w:rsidRPr="00FE611D">
        <w:rPr>
          <w:rFonts w:ascii="Calibri" w:hAnsi="Calibri" w:cs="Arial"/>
          <w:bCs/>
          <w:lang w:val="es-MX"/>
        </w:rPr>
        <w:t>ser</w:t>
      </w:r>
      <w:r w:rsidR="00417DB8">
        <w:rPr>
          <w:rFonts w:ascii="Calibri" w:hAnsi="Calibri" w:cs="Arial"/>
          <w:bCs/>
          <w:lang w:val="es-MX"/>
        </w:rPr>
        <w:t xml:space="preserve"> muy</w:t>
      </w:r>
      <w:r>
        <w:rPr>
          <w:rFonts w:ascii="Calibri" w:hAnsi="Calibri" w:cs="Arial"/>
          <w:bCs/>
          <w:lang w:val="es-MX"/>
        </w:rPr>
        <w:t xml:space="preserve"> </w:t>
      </w:r>
      <w:r w:rsidRPr="00FE611D">
        <w:rPr>
          <w:rFonts w:ascii="Calibri" w:hAnsi="Calibri" w:cs="Arial"/>
          <w:bCs/>
          <w:lang w:val="es-MX"/>
        </w:rPr>
        <w:t xml:space="preserve">amigable para que </w:t>
      </w:r>
      <w:r w:rsidR="00D43C06">
        <w:rPr>
          <w:rFonts w:ascii="Calibri" w:hAnsi="Calibri" w:cs="Arial"/>
          <w:bCs/>
          <w:lang w:val="es-MX"/>
        </w:rPr>
        <w:t>la operación del mismo sea ágil, segura y confiable.</w:t>
      </w:r>
    </w:p>
    <w:p w:rsidR="00D43C06" w:rsidRDefault="00D43C06" w:rsidP="00FE611D">
      <w:pPr>
        <w:pStyle w:val="Prrafodelista"/>
        <w:numPr>
          <w:ilvl w:val="0"/>
          <w:numId w:val="8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Deberá ser diseñada para que los cambios sean lo más simple posible.</w:t>
      </w:r>
    </w:p>
    <w:p w:rsidR="00D43C06" w:rsidRDefault="00D43C06" w:rsidP="00FE611D">
      <w:pPr>
        <w:pStyle w:val="Prrafodelista"/>
        <w:numPr>
          <w:ilvl w:val="0"/>
          <w:numId w:val="8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 xml:space="preserve">La </w:t>
      </w:r>
      <w:r w:rsidRPr="00001BDC">
        <w:rPr>
          <w:rFonts w:ascii="Calibri" w:hAnsi="Calibri" w:cs="Arial"/>
          <w:bCs/>
          <w:color w:val="000000" w:themeColor="text1"/>
          <w:lang w:val="es-MX"/>
        </w:rPr>
        <w:t xml:space="preserve">aplicación deberá concebirse para </w:t>
      </w:r>
      <w:r w:rsidR="00A360B8" w:rsidRPr="00001BDC">
        <w:rPr>
          <w:rFonts w:ascii="Calibri" w:hAnsi="Calibri" w:cs="Arial"/>
          <w:bCs/>
          <w:color w:val="000000" w:themeColor="text1"/>
          <w:lang w:val="es-MX"/>
        </w:rPr>
        <w:t xml:space="preserve">operar en un entorno </w:t>
      </w:r>
      <w:r w:rsidR="00417DB8" w:rsidRPr="00001BDC">
        <w:rPr>
          <w:rFonts w:ascii="Calibri" w:hAnsi="Calibri" w:cs="Arial"/>
          <w:bCs/>
          <w:color w:val="000000" w:themeColor="text1"/>
          <w:lang w:val="es-MX"/>
        </w:rPr>
        <w:t xml:space="preserve">múltiples </w:t>
      </w:r>
      <w:r w:rsidR="00A360B8" w:rsidRPr="00001BDC">
        <w:rPr>
          <w:rFonts w:ascii="Calibri" w:hAnsi="Calibri" w:cs="Arial"/>
          <w:bCs/>
          <w:color w:val="000000" w:themeColor="text1"/>
          <w:lang w:val="es-MX"/>
        </w:rPr>
        <w:t>empresas,</w:t>
      </w:r>
      <w:r w:rsidR="00A360B8">
        <w:rPr>
          <w:rFonts w:ascii="Calibri" w:hAnsi="Calibri" w:cs="Arial"/>
          <w:bCs/>
          <w:lang w:val="es-MX"/>
        </w:rPr>
        <w:t xml:space="preserve"> </w:t>
      </w:r>
      <w:r w:rsidR="00417DB8">
        <w:rPr>
          <w:rFonts w:ascii="Calibri" w:hAnsi="Calibri" w:cs="Arial"/>
          <w:bCs/>
          <w:lang w:val="es-MX"/>
        </w:rPr>
        <w:t xml:space="preserve">múltiples </w:t>
      </w:r>
      <w:r w:rsidR="00A360B8">
        <w:rPr>
          <w:rFonts w:ascii="Calibri" w:hAnsi="Calibri" w:cs="Arial"/>
          <w:bCs/>
          <w:lang w:val="es-MX"/>
        </w:rPr>
        <w:t>sucursales</w:t>
      </w:r>
      <w:r w:rsidR="004833E6">
        <w:rPr>
          <w:rFonts w:ascii="Calibri" w:hAnsi="Calibri" w:cs="Arial"/>
          <w:bCs/>
          <w:lang w:val="es-MX"/>
        </w:rPr>
        <w:t>.</w:t>
      </w:r>
    </w:p>
    <w:p w:rsidR="004833E6" w:rsidRDefault="004833E6">
      <w:pPr>
        <w:rPr>
          <w:rFonts w:ascii="Arial" w:hAnsi="Arial" w:cs="Arial"/>
          <w:b/>
          <w:bCs/>
          <w:sz w:val="26"/>
          <w:szCs w:val="26"/>
          <w:lang w:val="es-MX"/>
        </w:rPr>
      </w:pPr>
      <w:bookmarkStart w:id="34" w:name="_Toc308127505"/>
      <w:bookmarkStart w:id="35" w:name="_Toc349644346"/>
      <w:r>
        <w:rPr>
          <w:lang w:val="es-MX"/>
        </w:rPr>
        <w:br w:type="page"/>
      </w:r>
    </w:p>
    <w:p w:rsidR="005254A7" w:rsidRPr="00A45DCA" w:rsidRDefault="005254A7" w:rsidP="005254A7">
      <w:pPr>
        <w:pStyle w:val="Ttulo3"/>
        <w:rPr>
          <w:lang w:val="es-MX"/>
        </w:rPr>
      </w:pPr>
      <w:r w:rsidRPr="00A45DCA">
        <w:rPr>
          <w:lang w:val="es-MX"/>
        </w:rPr>
        <w:lastRenderedPageBreak/>
        <w:t>Requerimientos Operacionales</w:t>
      </w:r>
      <w:bookmarkEnd w:id="34"/>
      <w:bookmarkEnd w:id="35"/>
    </w:p>
    <w:p w:rsidR="005254A7" w:rsidRPr="00A45DCA" w:rsidRDefault="005254A7" w:rsidP="00E01081">
      <w:pPr>
        <w:pStyle w:val="Prrafodelista"/>
        <w:numPr>
          <w:ilvl w:val="0"/>
          <w:numId w:val="9"/>
        </w:numPr>
        <w:ind w:left="851"/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>Todos los usuarios del sistema deberán contar con los siguientes conocimientos básicos de computación:</w:t>
      </w:r>
    </w:p>
    <w:p w:rsidR="005254A7" w:rsidRPr="00A45DCA" w:rsidRDefault="005254A7" w:rsidP="00E01081">
      <w:pPr>
        <w:pStyle w:val="Prrafodelista"/>
        <w:numPr>
          <w:ilvl w:val="1"/>
          <w:numId w:val="9"/>
        </w:numPr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>Manejo de una computadora.- Reconocimiento de sus partes, sus periféricos y el funcionamiento de cada uno de ellos, correcto encendido y apagado de la misma, reglas básicas de uso de un equipo, así como reglas básicas de seguridad.</w:t>
      </w:r>
    </w:p>
    <w:p w:rsidR="005254A7" w:rsidRPr="00A45DCA" w:rsidRDefault="005254A7" w:rsidP="00E01081">
      <w:pPr>
        <w:pStyle w:val="Prrafodelista"/>
        <w:numPr>
          <w:ilvl w:val="1"/>
          <w:numId w:val="9"/>
        </w:numPr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>Manejo del Sistema Operativo.- El usuario deberá estar familiarizado con el S.O. de la computadora que utilice (sea Windows, Linux, IOS o cualquier otro), deberá ser capaz de realizar funciones básicas incluyendo, abrir, guardar, cerrar y borrar archivos. Manejo de folders (carpetas), comprensión de tipos de archivos y sus extensiones, manejo de los diferentes dispositivos de almacenamiento interno y externo</w:t>
      </w:r>
      <w:r w:rsidR="00C92E0A">
        <w:rPr>
          <w:rFonts w:ascii="Calibri" w:hAnsi="Calibri"/>
          <w:bCs/>
          <w:lang w:val="es-MX"/>
        </w:rPr>
        <w:t>.</w:t>
      </w:r>
    </w:p>
    <w:p w:rsidR="005254A7" w:rsidRPr="00A45DCA" w:rsidRDefault="005254A7" w:rsidP="005254A7">
      <w:pPr>
        <w:pStyle w:val="Ttulo3"/>
        <w:rPr>
          <w:lang w:val="es-MX"/>
        </w:rPr>
      </w:pPr>
      <w:bookmarkStart w:id="36" w:name="_Toc308127506"/>
      <w:bookmarkStart w:id="37" w:name="_Toc349644347"/>
      <w:r w:rsidRPr="00A45DCA">
        <w:rPr>
          <w:lang w:val="es-MX"/>
        </w:rPr>
        <w:t>Requerimientos de Sistema</w:t>
      </w:r>
      <w:bookmarkEnd w:id="36"/>
      <w:bookmarkEnd w:id="37"/>
    </w:p>
    <w:p w:rsidR="005254A7" w:rsidRDefault="005254A7" w:rsidP="00E01081">
      <w:pPr>
        <w:pStyle w:val="Prrafodelista"/>
        <w:numPr>
          <w:ilvl w:val="0"/>
          <w:numId w:val="11"/>
        </w:numPr>
        <w:ind w:left="993"/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 xml:space="preserve">Un Sistema Informático que haya sido desarrollado </w:t>
      </w:r>
      <w:r w:rsidR="00CF343F">
        <w:rPr>
          <w:rFonts w:ascii="Calibri" w:hAnsi="Calibri"/>
          <w:bCs/>
          <w:lang w:val="es-MX"/>
        </w:rPr>
        <w:t>(</w:t>
      </w:r>
      <w:r w:rsidRPr="00A45DCA">
        <w:rPr>
          <w:rFonts w:ascii="Calibri" w:hAnsi="Calibri"/>
          <w:bCs/>
          <w:lang w:val="es-MX"/>
        </w:rPr>
        <w:t>desde</w:t>
      </w:r>
      <w:r w:rsidR="00CF343F">
        <w:rPr>
          <w:rFonts w:ascii="Calibri" w:hAnsi="Calibri"/>
          <w:bCs/>
          <w:lang w:val="es-MX"/>
        </w:rPr>
        <w:t xml:space="preserve"> un punto de vista </w:t>
      </w:r>
      <w:r w:rsidR="00D4000C">
        <w:rPr>
          <w:rFonts w:ascii="Calibri" w:hAnsi="Calibri"/>
          <w:bCs/>
          <w:lang w:val="es-MX"/>
        </w:rPr>
        <w:t>tecnológico)</w:t>
      </w:r>
      <w:r w:rsidR="00CF343F">
        <w:rPr>
          <w:rFonts w:ascii="Calibri" w:hAnsi="Calibri"/>
          <w:bCs/>
          <w:lang w:val="es-MX"/>
        </w:rPr>
        <w:t xml:space="preserve">, </w:t>
      </w:r>
      <w:r w:rsidRPr="00A45DCA">
        <w:rPr>
          <w:rFonts w:ascii="Calibri" w:hAnsi="Calibri"/>
          <w:bCs/>
          <w:lang w:val="es-MX"/>
        </w:rPr>
        <w:t>utilizando una plataforma de desarrollo actual, estable, bien soportada y respaldada por fabricantes reconocidos mundialmente.</w:t>
      </w:r>
    </w:p>
    <w:p w:rsidR="009F10E1" w:rsidRPr="00A45DCA" w:rsidRDefault="009F10E1" w:rsidP="009F10E1">
      <w:pPr>
        <w:pStyle w:val="Prrafodelista"/>
        <w:ind w:left="993"/>
        <w:rPr>
          <w:rFonts w:ascii="Calibri" w:hAnsi="Calibri"/>
          <w:bCs/>
          <w:lang w:val="es-MX"/>
        </w:rPr>
      </w:pPr>
    </w:p>
    <w:p w:rsidR="005254A7" w:rsidRDefault="005254A7" w:rsidP="00E01081">
      <w:pPr>
        <w:pStyle w:val="Prrafodelista"/>
        <w:numPr>
          <w:ilvl w:val="0"/>
          <w:numId w:val="11"/>
        </w:numPr>
        <w:ind w:left="993"/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 xml:space="preserve">Un Sistema </w:t>
      </w:r>
      <w:r w:rsidR="00417DB8" w:rsidRPr="00A45DCA">
        <w:rPr>
          <w:rFonts w:ascii="Calibri" w:hAnsi="Calibri"/>
          <w:bCs/>
          <w:lang w:val="es-MX"/>
        </w:rPr>
        <w:t>Informático que</w:t>
      </w:r>
      <w:r w:rsidRPr="00A45DCA">
        <w:rPr>
          <w:rFonts w:ascii="Calibri" w:hAnsi="Calibri"/>
          <w:bCs/>
          <w:lang w:val="es-MX"/>
        </w:rPr>
        <w:t xml:space="preserve"> tenga capacidades de ser utilizado </w:t>
      </w:r>
      <w:r w:rsidR="00C92E0A">
        <w:rPr>
          <w:rFonts w:ascii="Calibri" w:hAnsi="Calibri"/>
          <w:bCs/>
          <w:lang w:val="es-MX"/>
        </w:rPr>
        <w:t>de manera remota, en diferentes plataformas (computadoras de escritorio, laptops y/o tablets</w:t>
      </w:r>
      <w:r w:rsidR="004833E6">
        <w:rPr>
          <w:rFonts w:ascii="Calibri" w:hAnsi="Calibri"/>
          <w:bCs/>
          <w:lang w:val="es-MX"/>
        </w:rPr>
        <w:t>, móviles</w:t>
      </w:r>
      <w:r w:rsidR="00C92E0A">
        <w:rPr>
          <w:rFonts w:ascii="Calibri" w:hAnsi="Calibri"/>
          <w:bCs/>
          <w:lang w:val="es-MX"/>
        </w:rPr>
        <w:t>).</w:t>
      </w:r>
    </w:p>
    <w:p w:rsidR="00A2692B" w:rsidRPr="00A2692B" w:rsidRDefault="00A2692B" w:rsidP="00A2692B">
      <w:pPr>
        <w:pStyle w:val="Prrafodelista"/>
        <w:rPr>
          <w:rFonts w:ascii="Calibri" w:hAnsi="Calibri"/>
          <w:bCs/>
          <w:lang w:val="es-MX"/>
        </w:rPr>
      </w:pPr>
    </w:p>
    <w:p w:rsidR="00C92E0A" w:rsidRDefault="00C92E0A" w:rsidP="00C92E0A">
      <w:pPr>
        <w:pStyle w:val="Prrafodelista"/>
        <w:numPr>
          <w:ilvl w:val="0"/>
          <w:numId w:val="11"/>
        </w:numPr>
        <w:ind w:left="993"/>
        <w:rPr>
          <w:rFonts w:ascii="Calibri" w:hAnsi="Calibri"/>
          <w:bCs/>
          <w:lang w:val="es-MX"/>
        </w:rPr>
      </w:pPr>
      <w:r w:rsidRPr="00A45DCA">
        <w:rPr>
          <w:rFonts w:ascii="Calibri" w:hAnsi="Calibri"/>
          <w:bCs/>
          <w:lang w:val="es-MX"/>
        </w:rPr>
        <w:t xml:space="preserve">Un Sistema </w:t>
      </w:r>
      <w:r w:rsidR="00417DB8" w:rsidRPr="00A45DCA">
        <w:rPr>
          <w:rFonts w:ascii="Calibri" w:hAnsi="Calibri"/>
          <w:bCs/>
          <w:lang w:val="es-MX"/>
        </w:rPr>
        <w:t>Informático que</w:t>
      </w:r>
      <w:r w:rsidRPr="00A45DCA">
        <w:rPr>
          <w:rFonts w:ascii="Calibri" w:hAnsi="Calibri"/>
          <w:bCs/>
          <w:lang w:val="es-MX"/>
        </w:rPr>
        <w:t xml:space="preserve"> tenga capacidades de ser utilizado </w:t>
      </w:r>
      <w:r>
        <w:rPr>
          <w:rFonts w:ascii="Calibri" w:hAnsi="Calibri"/>
          <w:bCs/>
          <w:lang w:val="es-MX"/>
        </w:rPr>
        <w:t>de manera remota, en diferentes</w:t>
      </w:r>
      <w:r w:rsidR="00417DB8">
        <w:rPr>
          <w:rFonts w:ascii="Calibri" w:hAnsi="Calibri"/>
          <w:bCs/>
          <w:lang w:val="es-MX"/>
        </w:rPr>
        <w:t xml:space="preserve"> sistemas operativos (Windows, i</w:t>
      </w:r>
      <w:r>
        <w:rPr>
          <w:rFonts w:ascii="Calibri" w:hAnsi="Calibri"/>
          <w:bCs/>
          <w:lang w:val="es-MX"/>
        </w:rPr>
        <w:t>Os</w:t>
      </w:r>
      <w:r w:rsidR="004833E6">
        <w:rPr>
          <w:rFonts w:ascii="Calibri" w:hAnsi="Calibri"/>
          <w:bCs/>
          <w:lang w:val="es-MX"/>
        </w:rPr>
        <w:t>, Linux</w:t>
      </w:r>
      <w:r>
        <w:rPr>
          <w:rFonts w:ascii="Calibri" w:hAnsi="Calibri"/>
          <w:bCs/>
          <w:lang w:val="es-MX"/>
        </w:rPr>
        <w:t>).</w:t>
      </w:r>
    </w:p>
    <w:p w:rsidR="00E94C78" w:rsidRPr="004833E6" w:rsidRDefault="00E94C78" w:rsidP="004833E6">
      <w:pPr>
        <w:rPr>
          <w:rFonts w:ascii="Calibri" w:hAnsi="Calibri"/>
          <w:bCs/>
          <w:lang w:val="es-MX"/>
        </w:rPr>
      </w:pPr>
    </w:p>
    <w:p w:rsidR="00E94C78" w:rsidRDefault="00E94C78" w:rsidP="00E01081">
      <w:pPr>
        <w:pStyle w:val="Prrafodelista"/>
        <w:numPr>
          <w:ilvl w:val="0"/>
          <w:numId w:val="11"/>
        </w:numPr>
        <w:ind w:left="993"/>
        <w:rPr>
          <w:rFonts w:ascii="Calibri" w:hAnsi="Calibri"/>
          <w:bCs/>
          <w:lang w:val="es-MX"/>
        </w:rPr>
      </w:pPr>
      <w:r>
        <w:rPr>
          <w:rFonts w:ascii="Calibri" w:hAnsi="Calibri"/>
          <w:bCs/>
          <w:lang w:val="es-MX"/>
        </w:rPr>
        <w:t>Un sistema Informático accesible mediante un navegador web</w:t>
      </w:r>
      <w:r w:rsidR="00206E15">
        <w:rPr>
          <w:rFonts w:ascii="Calibri" w:hAnsi="Calibri"/>
          <w:bCs/>
          <w:lang w:val="es-MX"/>
        </w:rPr>
        <w:t>.</w:t>
      </w:r>
    </w:p>
    <w:bookmarkEnd w:id="30"/>
    <w:bookmarkEnd w:id="31"/>
    <w:p w:rsidR="005254A7" w:rsidRPr="00A45DCA" w:rsidRDefault="005254A7" w:rsidP="005254A7">
      <w:pPr>
        <w:rPr>
          <w:rFonts w:ascii="Arial" w:hAnsi="Arial" w:cs="Arial"/>
          <w:b/>
          <w:bCs/>
          <w:kern w:val="32"/>
          <w:sz w:val="32"/>
          <w:szCs w:val="32"/>
          <w:lang w:val="es-MX"/>
        </w:rPr>
      </w:pPr>
    </w:p>
    <w:p w:rsidR="005254A7" w:rsidRPr="00A45DCA" w:rsidRDefault="005254A7" w:rsidP="005254A7">
      <w:pPr>
        <w:pStyle w:val="Ttulo1"/>
        <w:rPr>
          <w:lang w:val="es-MX"/>
        </w:rPr>
      </w:pPr>
      <w:bookmarkStart w:id="38" w:name="_Toc308127507"/>
      <w:bookmarkStart w:id="39" w:name="_Toc349644348"/>
      <w:r w:rsidRPr="00A45DCA">
        <w:rPr>
          <w:lang w:val="es-MX"/>
        </w:rPr>
        <w:t xml:space="preserve">Definición del Alcance del </w:t>
      </w:r>
      <w:bookmarkEnd w:id="38"/>
      <w:bookmarkEnd w:id="39"/>
      <w:r w:rsidR="008A1328" w:rsidRPr="00A45DCA">
        <w:rPr>
          <w:lang w:val="es-MX"/>
        </w:rPr>
        <w:t>Sistema:</w:t>
      </w:r>
    </w:p>
    <w:p w:rsidR="0031425C" w:rsidRDefault="0031425C" w:rsidP="005254A7">
      <w:pPr>
        <w:pStyle w:val="Ttulo2"/>
        <w:rPr>
          <w:lang w:val="es-MX"/>
        </w:rPr>
      </w:pPr>
      <w:bookmarkStart w:id="40" w:name="_Toc518220003"/>
      <w:bookmarkStart w:id="41" w:name="_Toc518227014"/>
      <w:bookmarkStart w:id="42" w:name="_Toc308127508"/>
    </w:p>
    <w:p w:rsidR="005254A7" w:rsidRDefault="005254A7" w:rsidP="005254A7">
      <w:pPr>
        <w:pStyle w:val="Ttulo2"/>
        <w:rPr>
          <w:lang w:val="es-MX"/>
        </w:rPr>
      </w:pPr>
      <w:bookmarkStart w:id="43" w:name="_Toc349644349"/>
      <w:r w:rsidRPr="00A45DCA">
        <w:rPr>
          <w:lang w:val="es-MX"/>
        </w:rPr>
        <w:t>Listado de Características / Funciones</w:t>
      </w:r>
      <w:bookmarkEnd w:id="40"/>
      <w:bookmarkEnd w:id="41"/>
      <w:bookmarkEnd w:id="42"/>
      <w:r w:rsidR="00E20DE3">
        <w:rPr>
          <w:lang w:val="es-MX"/>
        </w:rPr>
        <w:t xml:space="preserve"> del Sistema</w:t>
      </w:r>
      <w:bookmarkEnd w:id="43"/>
    </w:p>
    <w:p w:rsidR="00566D53" w:rsidRPr="00566D53" w:rsidRDefault="00566D53" w:rsidP="00566D53">
      <w:pPr>
        <w:rPr>
          <w:lang w:val="es-MX"/>
        </w:rPr>
      </w:pPr>
    </w:p>
    <w:p w:rsidR="00566D53" w:rsidRPr="00566D53" w:rsidRDefault="00566D53" w:rsidP="00566D53">
      <w:pPr>
        <w:rPr>
          <w:lang w:val="es-MX"/>
        </w:rPr>
      </w:pPr>
    </w:p>
    <w:p w:rsidR="00B61407" w:rsidRPr="00531C30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531C30">
        <w:rPr>
          <w:rFonts w:ascii="Arial" w:hAnsi="Arial" w:cs="Arial"/>
          <w:b/>
          <w:sz w:val="28"/>
          <w:szCs w:val="32"/>
          <w:lang w:val="es-MX"/>
        </w:rPr>
        <w:t>Catálogos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 w:rsidRPr="00531C30">
        <w:rPr>
          <w:rFonts w:ascii="Arial" w:hAnsi="Arial" w:cs="Arial"/>
          <w:szCs w:val="32"/>
          <w:lang w:val="es-MX"/>
        </w:rPr>
        <w:t>A</w:t>
      </w:r>
      <w:r>
        <w:rPr>
          <w:rFonts w:ascii="Arial" w:hAnsi="Arial" w:cs="Arial"/>
          <w:szCs w:val="32"/>
          <w:lang w:val="es-MX"/>
        </w:rPr>
        <w:t>BC Clientes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cliente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Tipo de cliente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Contactos (Múltiples)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Consignatarios(Múltiples)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lastRenderedPageBreak/>
        <w:t>País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Estado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Ciudad (Asignación o creación)</w:t>
      </w:r>
    </w:p>
    <w:p w:rsidR="00B61407" w:rsidRPr="00332AA9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Condiciones de pago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Proveedores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proveedor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Tipo de proveedor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Contactos (Múltiples)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Consignatarios (Múltiples)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País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Estado (Asignación o creación)</w:t>
      </w:r>
    </w:p>
    <w:p w:rsidR="00B61407" w:rsidRPr="00332AA9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Ciudad (Asignación o creación)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Productos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productos</w:t>
      </w:r>
    </w:p>
    <w:p w:rsidR="00B61407" w:rsidRPr="00EB42EE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Unidad de medida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Grupo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Familia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Punto de re-orden</w:t>
      </w:r>
      <w:r w:rsidR="00417DB8">
        <w:rPr>
          <w:rFonts w:ascii="Arial" w:hAnsi="Arial" w:cs="Arial"/>
          <w:szCs w:val="32"/>
          <w:lang w:val="es-MX"/>
        </w:rPr>
        <w:t xml:space="preserve"> capturado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Proveedor</w:t>
      </w:r>
      <w:r w:rsidR="00417DB8">
        <w:rPr>
          <w:rFonts w:ascii="Arial" w:hAnsi="Arial" w:cs="Arial"/>
          <w:szCs w:val="32"/>
          <w:lang w:val="es-MX"/>
        </w:rPr>
        <w:t>(es)</w:t>
      </w:r>
    </w:p>
    <w:p w:rsidR="00B61407" w:rsidRPr="00332AA9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Compras</w:t>
      </w:r>
    </w:p>
    <w:p w:rsidR="00B61407" w:rsidRDefault="00B61407" w:rsidP="00B6140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Agregar nota crédito</w:t>
      </w:r>
    </w:p>
    <w:p w:rsidR="00B61407" w:rsidRPr="00332AA9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Por error en factura antes de liquidar factura</w:t>
      </w:r>
    </w:p>
    <w:p w:rsidR="00B61407" w:rsidRDefault="00B61407" w:rsidP="00B6140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Requisiciones</w:t>
      </w:r>
    </w:p>
    <w:p w:rsidR="00B61407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Capturar</w:t>
      </w:r>
    </w:p>
    <w:p w:rsidR="00B61407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Modificar</w:t>
      </w:r>
    </w:p>
    <w:p w:rsidR="00145EC0" w:rsidRDefault="00B61407" w:rsidP="00145EC0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Cancelar</w:t>
      </w:r>
    </w:p>
    <w:p w:rsidR="00B61407" w:rsidRPr="00145EC0" w:rsidRDefault="00B61407" w:rsidP="00145EC0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 w:rsidRPr="00145EC0">
        <w:rPr>
          <w:rFonts w:ascii="Arial" w:hAnsi="Arial" w:cs="Arial"/>
          <w:szCs w:val="32"/>
          <w:lang w:val="es-MX"/>
        </w:rPr>
        <w:t>Visualizar requisiciones</w:t>
      </w:r>
    </w:p>
    <w:p w:rsidR="00B61407" w:rsidRDefault="00B61407" w:rsidP="00B61407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Orden de compra</w:t>
      </w:r>
    </w:p>
    <w:p w:rsidR="00B61407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Capturar (Nueva o desde una requisición)</w:t>
      </w:r>
    </w:p>
    <w:p w:rsidR="00B61407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Modificar</w:t>
      </w:r>
    </w:p>
    <w:p w:rsidR="00B61407" w:rsidRDefault="00B6140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Cancelar</w:t>
      </w:r>
    </w:p>
    <w:p w:rsidR="00B61407" w:rsidRPr="00332AA9" w:rsidRDefault="009B33A7" w:rsidP="00B61407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Visualización de órdenes r</w:t>
      </w:r>
      <w:r w:rsidR="00B61407">
        <w:rPr>
          <w:rFonts w:ascii="Arial" w:hAnsi="Arial" w:cs="Arial"/>
          <w:szCs w:val="32"/>
          <w:lang w:val="es-MX"/>
        </w:rPr>
        <w:t>ecibida</w:t>
      </w:r>
      <w:r w:rsidR="00A05465">
        <w:rPr>
          <w:rFonts w:ascii="Arial" w:hAnsi="Arial" w:cs="Arial"/>
          <w:szCs w:val="32"/>
          <w:lang w:val="es-MX"/>
        </w:rPr>
        <w:t>s</w:t>
      </w:r>
      <w:r w:rsidR="00B61407">
        <w:rPr>
          <w:rFonts w:ascii="Arial" w:hAnsi="Arial" w:cs="Arial"/>
          <w:szCs w:val="32"/>
          <w:lang w:val="es-MX"/>
        </w:rPr>
        <w:t xml:space="preserve"> parcialmente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C337BB" w:rsidRDefault="00B61407" w:rsidP="00B61407">
      <w:pPr>
        <w:tabs>
          <w:tab w:val="left" w:pos="2997"/>
        </w:tabs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C337BB">
        <w:rPr>
          <w:rFonts w:ascii="Arial" w:hAnsi="Arial" w:cs="Arial"/>
          <w:b/>
          <w:sz w:val="28"/>
          <w:szCs w:val="32"/>
          <w:lang w:val="es-MX"/>
        </w:rPr>
        <w:t>Ventas</w:t>
      </w:r>
      <w:r>
        <w:rPr>
          <w:rFonts w:ascii="Arial" w:hAnsi="Arial" w:cs="Arial"/>
          <w:b/>
          <w:sz w:val="28"/>
          <w:szCs w:val="32"/>
          <w:lang w:val="es-MX"/>
        </w:rPr>
        <w:tab/>
      </w:r>
    </w:p>
    <w:p w:rsidR="00B61407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Capturar cliente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Asignación de cliente con vendedor</w:t>
      </w:r>
    </w:p>
    <w:p w:rsidR="00B61407" w:rsidRPr="00332AA9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Condiciones de pago</w:t>
      </w:r>
    </w:p>
    <w:p w:rsidR="00B61407" w:rsidRPr="00332AA9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Consultar productos</w:t>
      </w:r>
    </w:p>
    <w:p w:rsidR="00B61407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Cotización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Capturar</w:t>
      </w:r>
    </w:p>
    <w:p w:rsidR="00014B07" w:rsidRDefault="00014B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Modificación 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Cancelar</w:t>
      </w:r>
    </w:p>
    <w:p w:rsidR="00B61407" w:rsidRPr="00332AA9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Reimpresión</w:t>
      </w:r>
    </w:p>
    <w:p w:rsidR="00B61407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Venta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Capturar (Nueva o desde cotización)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lastRenderedPageBreak/>
        <w:t>Cancelación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Devolución</w:t>
      </w:r>
    </w:p>
    <w:p w:rsidR="00B61407" w:rsidRDefault="00B61407" w:rsidP="00B61407">
      <w:pPr>
        <w:pStyle w:val="Prrafodelista"/>
        <w:numPr>
          <w:ilvl w:val="2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Total</w:t>
      </w:r>
    </w:p>
    <w:p w:rsidR="00B61407" w:rsidRDefault="00B61407" w:rsidP="00B61407">
      <w:pPr>
        <w:pStyle w:val="Prrafodelista"/>
        <w:numPr>
          <w:ilvl w:val="2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Parcial</w:t>
      </w:r>
    </w:p>
    <w:p w:rsidR="00B61407" w:rsidRDefault="002B3FF2" w:rsidP="00B61407">
      <w:pPr>
        <w:pStyle w:val="Prrafodelista"/>
        <w:numPr>
          <w:ilvl w:val="2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Generación de nota de crédito timbrada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Facturar o remisión</w:t>
      </w:r>
    </w:p>
    <w:p w:rsidR="00B61407" w:rsidRDefault="00B61407" w:rsidP="00B61407">
      <w:pPr>
        <w:pStyle w:val="Prrafodelista"/>
        <w:numPr>
          <w:ilvl w:val="2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Forma de pago (Asignación)</w:t>
      </w:r>
    </w:p>
    <w:p w:rsidR="00B61407" w:rsidRDefault="00B61407" w:rsidP="00B61407">
      <w:pPr>
        <w:pStyle w:val="Prrafodelista"/>
        <w:numPr>
          <w:ilvl w:val="2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Descuento</w:t>
      </w:r>
    </w:p>
    <w:p w:rsidR="00B61407" w:rsidRPr="00332AA9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Reimpresión</w:t>
      </w:r>
    </w:p>
    <w:p w:rsidR="00B61407" w:rsidRPr="00332AA9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Apartado</w:t>
      </w:r>
    </w:p>
    <w:p w:rsidR="00B61407" w:rsidRPr="00332AA9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Cancelar factura</w:t>
      </w:r>
    </w:p>
    <w:p w:rsidR="00B61407" w:rsidRPr="007A76D2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 w:rsidRPr="007A76D2">
        <w:rPr>
          <w:rFonts w:ascii="Arial" w:hAnsi="Arial" w:cs="Arial"/>
          <w:szCs w:val="32"/>
          <w:lang w:val="es-MX"/>
        </w:rPr>
        <w:t>Factura Global</w:t>
      </w:r>
    </w:p>
    <w:p w:rsidR="00B61407" w:rsidRPr="00332AA9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Reimpresión</w:t>
      </w:r>
    </w:p>
    <w:p w:rsidR="00B61407" w:rsidRPr="00332AA9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Administración de CFDI</w:t>
      </w:r>
    </w:p>
    <w:p w:rsidR="00B61407" w:rsidRDefault="00B61407" w:rsidP="00B61407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Notas de crédito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Por diferentes conceptos</w:t>
      </w:r>
    </w:p>
    <w:p w:rsidR="00B61407" w:rsidRDefault="00B61407" w:rsidP="00B61407">
      <w:pPr>
        <w:pStyle w:val="Prrafodelista"/>
        <w:numPr>
          <w:ilvl w:val="1"/>
          <w:numId w:val="35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Reimpresión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332AA9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Inventarios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Productos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productos</w:t>
      </w:r>
    </w:p>
    <w:p w:rsidR="00B61407" w:rsidRPr="00EB42EE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Unidad de medida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Grupo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Familia (Asignación o creación)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Punto de re-orden</w:t>
      </w:r>
    </w:p>
    <w:p w:rsidR="00B61407" w:rsidRPr="00332AA9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Proveedor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Entrada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Costo fijo</w:t>
      </w:r>
    </w:p>
    <w:p w:rsidR="0087397A" w:rsidRDefault="0087397A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Comentarios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Tipo</w:t>
      </w:r>
    </w:p>
    <w:p w:rsidR="00B61407" w:rsidRDefault="00B61407" w:rsidP="00B61407">
      <w:pPr>
        <w:pStyle w:val="Prrafodelista"/>
        <w:numPr>
          <w:ilvl w:val="2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Ajuste</w:t>
      </w:r>
    </w:p>
    <w:p w:rsidR="00B61407" w:rsidRDefault="00B61407" w:rsidP="00B61407">
      <w:pPr>
        <w:pStyle w:val="Prrafodelista"/>
        <w:numPr>
          <w:ilvl w:val="2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Inventario inicial</w:t>
      </w:r>
    </w:p>
    <w:p w:rsidR="00B61407" w:rsidRDefault="00B61407" w:rsidP="00B61407">
      <w:pPr>
        <w:pStyle w:val="Prrafodelista"/>
        <w:numPr>
          <w:ilvl w:val="2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Devolución</w:t>
      </w:r>
    </w:p>
    <w:p w:rsidR="00B61407" w:rsidRDefault="00B61407" w:rsidP="00B61407">
      <w:pPr>
        <w:pStyle w:val="Prrafodelista"/>
        <w:numPr>
          <w:ilvl w:val="2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Orden compra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Cancelación</w:t>
      </w:r>
    </w:p>
    <w:p w:rsidR="00B61407" w:rsidRPr="00332AA9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Reimpresión </w:t>
      </w:r>
    </w:p>
    <w:p w:rsidR="00B61407" w:rsidRPr="000D3D0D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Salida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Tipo</w:t>
      </w:r>
    </w:p>
    <w:p w:rsidR="00B61407" w:rsidRDefault="00B61407" w:rsidP="00B61407">
      <w:pPr>
        <w:pStyle w:val="Prrafodelista"/>
        <w:numPr>
          <w:ilvl w:val="2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Ajuste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Cancelación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Reimpresión </w:t>
      </w:r>
    </w:p>
    <w:p w:rsidR="0087397A" w:rsidRPr="00332AA9" w:rsidRDefault="0087397A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Comentarios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Traspaso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Cancelación</w:t>
      </w:r>
    </w:p>
    <w:p w:rsidR="00B61407" w:rsidRPr="00332AA9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Reimpresión </w:t>
      </w:r>
    </w:p>
    <w:p w:rsidR="00B61407" w:rsidRPr="0095072C" w:rsidRDefault="00B61407" w:rsidP="00D67226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 w:rsidRPr="0095072C">
        <w:rPr>
          <w:rFonts w:ascii="Arial" w:hAnsi="Arial" w:cs="Arial"/>
          <w:szCs w:val="32"/>
          <w:lang w:val="es-MX"/>
        </w:rPr>
        <w:t>Planeación de inventario físico (Reporte)</w:t>
      </w:r>
    </w:p>
    <w:p w:rsidR="00B61407" w:rsidRDefault="0087397A" w:rsidP="00316F6A">
      <w:pPr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br w:type="page"/>
      </w:r>
      <w:r w:rsidR="00B61407">
        <w:rPr>
          <w:rFonts w:ascii="Arial" w:hAnsi="Arial" w:cs="Arial"/>
          <w:b/>
          <w:sz w:val="28"/>
          <w:szCs w:val="32"/>
          <w:lang w:val="es-MX"/>
        </w:rPr>
        <w:lastRenderedPageBreak/>
        <w:t>Cuentas por pagar</w:t>
      </w:r>
    </w:p>
    <w:p w:rsidR="00B61407" w:rsidRPr="00332AA9" w:rsidRDefault="00B61407" w:rsidP="00B61407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Cs w:val="32"/>
          <w:lang w:val="es-MX"/>
        </w:rPr>
      </w:pPr>
      <w:r w:rsidRPr="0063517A">
        <w:rPr>
          <w:rFonts w:ascii="Arial" w:hAnsi="Arial" w:cs="Arial"/>
          <w:szCs w:val="32"/>
          <w:lang w:val="es-MX"/>
        </w:rPr>
        <w:t>Administrar pago a proveedores</w:t>
      </w:r>
    </w:p>
    <w:p w:rsidR="00B61407" w:rsidRPr="00332AA9" w:rsidRDefault="00B61407" w:rsidP="00B61407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Consulta de facturas vencidas y próximas a vencer</w:t>
      </w:r>
    </w:p>
    <w:p w:rsidR="00B61407" w:rsidRDefault="00B61407" w:rsidP="00B61407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Guardar factura</w:t>
      </w:r>
    </w:p>
    <w:p w:rsidR="00B61407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</w:p>
    <w:p w:rsidR="00B61407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Cuentas por cobrar</w:t>
      </w:r>
    </w:p>
    <w:p w:rsidR="00B61407" w:rsidRPr="00332AA9" w:rsidRDefault="00B61407" w:rsidP="00B61407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Aplicación de </w:t>
      </w:r>
      <w:r w:rsidR="00CE3E8A">
        <w:rPr>
          <w:rFonts w:ascii="Arial" w:hAnsi="Arial" w:cs="Arial"/>
          <w:szCs w:val="32"/>
          <w:lang w:val="es-MX"/>
        </w:rPr>
        <w:t>depósito</w:t>
      </w:r>
      <w:r>
        <w:rPr>
          <w:rFonts w:ascii="Arial" w:hAnsi="Arial" w:cs="Arial"/>
          <w:szCs w:val="32"/>
          <w:lang w:val="es-MX"/>
        </w:rPr>
        <w:t xml:space="preserve"> (Abono a cuenta del cliente)</w:t>
      </w:r>
    </w:p>
    <w:p w:rsidR="00B61407" w:rsidRPr="00332AA9" w:rsidRDefault="00B61407" w:rsidP="00B61407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Consulta de </w:t>
      </w:r>
      <w:r w:rsidR="00CE3E8A">
        <w:rPr>
          <w:rFonts w:ascii="Arial" w:hAnsi="Arial" w:cs="Arial"/>
          <w:szCs w:val="32"/>
          <w:lang w:val="es-MX"/>
        </w:rPr>
        <w:t>depósito</w:t>
      </w:r>
      <w:r>
        <w:rPr>
          <w:rFonts w:ascii="Arial" w:hAnsi="Arial" w:cs="Arial"/>
          <w:szCs w:val="32"/>
          <w:lang w:val="es-MX"/>
        </w:rPr>
        <w:t xml:space="preserve"> (Consulta cuenta del cliente)</w:t>
      </w:r>
    </w:p>
    <w:p w:rsidR="00B61407" w:rsidRPr="00332AA9" w:rsidRDefault="00B61407" w:rsidP="00B61407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Modificación de </w:t>
      </w:r>
      <w:r w:rsidR="00CE3E8A">
        <w:rPr>
          <w:rFonts w:ascii="Arial" w:hAnsi="Arial" w:cs="Arial"/>
          <w:szCs w:val="32"/>
          <w:lang w:val="es-MX"/>
        </w:rPr>
        <w:t>depósito</w:t>
      </w:r>
      <w:r>
        <w:rPr>
          <w:rFonts w:ascii="Arial" w:hAnsi="Arial" w:cs="Arial"/>
          <w:szCs w:val="32"/>
          <w:lang w:val="es-MX"/>
        </w:rPr>
        <w:t xml:space="preserve"> (Modificación de abono a cuenta del cliente)</w:t>
      </w:r>
    </w:p>
    <w:p w:rsidR="00B61407" w:rsidRPr="00332AA9" w:rsidRDefault="00B61407" w:rsidP="00B61407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Desaplicación de depósitos (Eliminar abono a cuenta del cliente)</w:t>
      </w:r>
    </w:p>
    <w:p w:rsidR="00B61407" w:rsidRDefault="00B61407" w:rsidP="00B61407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 Saldos mínimos</w:t>
      </w:r>
    </w:p>
    <w:p w:rsidR="00B61407" w:rsidRDefault="00B61407" w:rsidP="00B61407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Consultar </w:t>
      </w:r>
    </w:p>
    <w:p w:rsidR="00B61407" w:rsidRDefault="00B61407" w:rsidP="00B61407">
      <w:pPr>
        <w:pStyle w:val="Prrafodelista"/>
        <w:numPr>
          <w:ilvl w:val="1"/>
          <w:numId w:val="37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Desaplicación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332AA9" w:rsidRDefault="00B61407" w:rsidP="00316F6A">
      <w:pPr>
        <w:tabs>
          <w:tab w:val="left" w:pos="3390"/>
        </w:tabs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Bancos</w:t>
      </w:r>
      <w:r w:rsidR="00316F6A">
        <w:rPr>
          <w:rFonts w:ascii="Arial" w:hAnsi="Arial" w:cs="Arial"/>
          <w:b/>
          <w:sz w:val="28"/>
          <w:szCs w:val="32"/>
          <w:lang w:val="es-MX"/>
        </w:rPr>
        <w:tab/>
      </w:r>
    </w:p>
    <w:p w:rsidR="00B61407" w:rsidRPr="00CC104D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ABC Cuentas </w:t>
      </w:r>
    </w:p>
    <w:p w:rsidR="00B61407" w:rsidRPr="00332AA9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Banco </w:t>
      </w:r>
      <w:r w:rsidRPr="00872348">
        <w:rPr>
          <w:rFonts w:ascii="Arial" w:hAnsi="Arial" w:cs="Arial"/>
          <w:szCs w:val="32"/>
          <w:lang w:val="es-MX"/>
        </w:rPr>
        <w:t>(Asignación o creación)</w:t>
      </w:r>
    </w:p>
    <w:p w:rsidR="00B61407" w:rsidRPr="00872348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Registrar transacciones</w:t>
      </w:r>
    </w:p>
    <w:p w:rsidR="00B61407" w:rsidRPr="00872348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Deposito</w:t>
      </w:r>
    </w:p>
    <w:p w:rsidR="00B61407" w:rsidRPr="00332AA9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Salida</w:t>
      </w:r>
    </w:p>
    <w:p w:rsidR="00B61407" w:rsidRPr="00872348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Modificar transacciones</w:t>
      </w:r>
    </w:p>
    <w:p w:rsidR="00B61407" w:rsidRPr="00872348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Deposito</w:t>
      </w:r>
    </w:p>
    <w:p w:rsidR="00B61407" w:rsidRPr="00332AA9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Salida</w:t>
      </w:r>
    </w:p>
    <w:p w:rsidR="00B61407" w:rsidRPr="00872348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Eliminar transacciones</w:t>
      </w:r>
    </w:p>
    <w:p w:rsidR="00B61407" w:rsidRPr="00872348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Deposito</w:t>
      </w:r>
    </w:p>
    <w:p w:rsidR="00B61407" w:rsidRPr="00332AA9" w:rsidRDefault="00B61407" w:rsidP="00B61407">
      <w:pPr>
        <w:pStyle w:val="Prrafodelista"/>
        <w:numPr>
          <w:ilvl w:val="1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Salida</w:t>
      </w:r>
    </w:p>
    <w:p w:rsidR="00B61407" w:rsidRPr="00332AA9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Imprimir cheque (Póliza)</w:t>
      </w:r>
    </w:p>
    <w:p w:rsidR="00B61407" w:rsidRPr="00332AA9" w:rsidRDefault="00B61407" w:rsidP="00B6140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Conciliación bancaria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7A76D2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Contabilidad</w:t>
      </w:r>
    </w:p>
    <w:p w:rsidR="00B61407" w:rsidRPr="00332AA9" w:rsidRDefault="00B61407" w:rsidP="00B6140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¿Clasificación de cuentas?</w:t>
      </w:r>
    </w:p>
    <w:p w:rsidR="00B61407" w:rsidRPr="00332AA9" w:rsidRDefault="00B61407" w:rsidP="00B6140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¿Cuenta contable?</w:t>
      </w:r>
    </w:p>
    <w:p w:rsidR="00B61407" w:rsidRPr="00CC104D" w:rsidRDefault="00B61407" w:rsidP="00B6140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Póliza</w:t>
      </w:r>
    </w:p>
    <w:p w:rsidR="00B61407" w:rsidRPr="00CC104D" w:rsidRDefault="00B61407" w:rsidP="00B61407">
      <w:pPr>
        <w:pStyle w:val="Prrafodelista"/>
        <w:numPr>
          <w:ilvl w:val="1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Tipo de póliza </w:t>
      </w:r>
    </w:p>
    <w:p w:rsidR="00B61407" w:rsidRPr="00CC104D" w:rsidRDefault="00B61407" w:rsidP="00B61407">
      <w:pPr>
        <w:pStyle w:val="Prrafodelista"/>
        <w:numPr>
          <w:ilvl w:val="1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Captura</w:t>
      </w:r>
    </w:p>
    <w:p w:rsidR="00B61407" w:rsidRPr="00CC104D" w:rsidRDefault="00B61407" w:rsidP="00B61407">
      <w:pPr>
        <w:pStyle w:val="Prrafodelista"/>
        <w:numPr>
          <w:ilvl w:val="1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Aplicación</w:t>
      </w:r>
    </w:p>
    <w:p w:rsidR="00B61407" w:rsidRPr="00332AA9" w:rsidRDefault="00B61407" w:rsidP="00B61407">
      <w:pPr>
        <w:pStyle w:val="Prrafodelista"/>
        <w:numPr>
          <w:ilvl w:val="1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Desaplicación</w:t>
      </w:r>
    </w:p>
    <w:p w:rsidR="00B61407" w:rsidRPr="00332AA9" w:rsidRDefault="00B61407" w:rsidP="00B6140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¿Periodo contable?</w:t>
      </w:r>
    </w:p>
    <w:p w:rsidR="00B61407" w:rsidRPr="00CC104D" w:rsidRDefault="00B61407" w:rsidP="00B61407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¿Cuentas contables globales?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332AA9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A86392">
        <w:rPr>
          <w:rFonts w:ascii="Arial" w:hAnsi="Arial" w:cs="Arial"/>
          <w:b/>
          <w:sz w:val="28"/>
          <w:szCs w:val="32"/>
          <w:lang w:val="es-MX"/>
        </w:rPr>
        <w:t>Parámetros</w:t>
      </w:r>
    </w:p>
    <w:p w:rsidR="00B61407" w:rsidRDefault="00B61407" w:rsidP="00B61407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Ventas en 0</w:t>
      </w:r>
    </w:p>
    <w:p w:rsidR="00B61407" w:rsidRDefault="00B61407" w:rsidP="00B61407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lastRenderedPageBreak/>
        <w:t>Permitir venta cliente con cuenta vencida</w:t>
      </w:r>
    </w:p>
    <w:p w:rsidR="00B61407" w:rsidRDefault="00B61407" w:rsidP="00B61407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Permitir ventas</w:t>
      </w:r>
    </w:p>
    <w:p w:rsidR="00B61407" w:rsidRDefault="00B61407" w:rsidP="00B61407">
      <w:pPr>
        <w:pStyle w:val="Prrafodelista"/>
        <w:numPr>
          <w:ilvl w:val="1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Sin existencia</w:t>
      </w:r>
    </w:p>
    <w:p w:rsidR="00B61407" w:rsidRDefault="00B61407" w:rsidP="00B61407">
      <w:pPr>
        <w:pStyle w:val="Prrafodelista"/>
        <w:numPr>
          <w:ilvl w:val="1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 existencia (Entrega inmediata)</w:t>
      </w:r>
    </w:p>
    <w:p w:rsidR="00B61407" w:rsidRDefault="00B61407" w:rsidP="00B61407">
      <w:pPr>
        <w:pStyle w:val="Prrafodelista"/>
        <w:numPr>
          <w:ilvl w:val="1"/>
          <w:numId w:val="40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Con existencia (Entrega diferida)</w:t>
      </w:r>
    </w:p>
    <w:p w:rsidR="00B61407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>
        <w:rPr>
          <w:rFonts w:ascii="Arial" w:hAnsi="Arial" w:cs="Arial"/>
          <w:b/>
          <w:sz w:val="28"/>
          <w:szCs w:val="32"/>
          <w:lang w:val="es-MX"/>
        </w:rPr>
        <w:t>Notas</w:t>
      </w:r>
    </w:p>
    <w:p w:rsidR="00B61407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Asignación de permisos a usuarios por paginas</w:t>
      </w:r>
    </w:p>
    <w:p w:rsidR="00B61407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Formatos de permisos según roles</w:t>
      </w:r>
    </w:p>
    <w:p w:rsidR="00B61407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Usuarios ligados a varias sucursales</w:t>
      </w:r>
    </w:p>
    <w:p w:rsidR="00B61407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Sucursales ligadas a un almacén</w:t>
      </w:r>
    </w:p>
    <w:p w:rsidR="00B61407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Usuarios ingresan a la aplicación y seleccionan una sucursal</w:t>
      </w:r>
    </w:p>
    <w:p w:rsidR="00B61407" w:rsidRPr="00A139AD" w:rsidRDefault="00B61407" w:rsidP="00B61407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szCs w:val="32"/>
          <w:lang w:val="es-MX"/>
        </w:rPr>
      </w:pPr>
      <w:r w:rsidRPr="00287C18">
        <w:rPr>
          <w:rFonts w:ascii="Arial" w:hAnsi="Arial" w:cs="Arial"/>
          <w:szCs w:val="32"/>
          <w:lang w:val="es-MX"/>
        </w:rPr>
        <w:t>Personalización de documentos</w:t>
      </w:r>
    </w:p>
    <w:p w:rsidR="00B61407" w:rsidRPr="0063517A" w:rsidRDefault="00B61407" w:rsidP="00B61407">
      <w:pPr>
        <w:jc w:val="both"/>
        <w:rPr>
          <w:rFonts w:ascii="Arial" w:hAnsi="Arial" w:cs="Arial"/>
          <w:szCs w:val="32"/>
          <w:lang w:val="es-MX"/>
        </w:rPr>
      </w:pPr>
    </w:p>
    <w:p w:rsidR="00B61407" w:rsidRPr="00332AA9" w:rsidRDefault="00B61407" w:rsidP="00B61407">
      <w:pPr>
        <w:jc w:val="both"/>
        <w:rPr>
          <w:rFonts w:ascii="Arial" w:hAnsi="Arial" w:cs="Arial"/>
          <w:b/>
          <w:sz w:val="28"/>
          <w:szCs w:val="32"/>
          <w:lang w:val="es-MX"/>
        </w:rPr>
      </w:pPr>
      <w:r w:rsidRPr="00531C30">
        <w:rPr>
          <w:rFonts w:ascii="Arial" w:hAnsi="Arial" w:cs="Arial"/>
          <w:b/>
          <w:sz w:val="28"/>
          <w:szCs w:val="32"/>
          <w:lang w:val="es-MX"/>
        </w:rPr>
        <w:t>C</w:t>
      </w:r>
      <w:r>
        <w:rPr>
          <w:rFonts w:ascii="Arial" w:hAnsi="Arial" w:cs="Arial"/>
          <w:b/>
          <w:sz w:val="28"/>
          <w:szCs w:val="32"/>
          <w:lang w:val="es-MX"/>
        </w:rPr>
        <w:t>onfiguraciones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Empresa (Administrador)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la empresa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Claves y certificados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Sucursales (Administrador)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las sucursales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Impuesto(Asignación)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Almacén (Creación,  asignación)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Centro de distribución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Almacén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Roles de Usuario (Administrador)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Permisos de acceso de usuarios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Usuarios (Administrador)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Información de los usuarios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Sucursal (Asignación 1 o más)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Manejo de comisiones (Vendedor)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Descuentos (Vendedor)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Tipo de cliente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Tipo de proveedor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Unidad de medida (Administrador)</w:t>
      </w:r>
    </w:p>
    <w:p w:rsidR="00B61407" w:rsidRPr="00531C30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Grupo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Familia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Monedas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ABC </w:t>
      </w:r>
      <w:r w:rsidRPr="00EB42EE">
        <w:rPr>
          <w:rFonts w:ascii="Arial" w:hAnsi="Arial" w:cs="Arial"/>
          <w:szCs w:val="32"/>
          <w:lang w:val="es-MX"/>
        </w:rPr>
        <w:t xml:space="preserve">País </w:t>
      </w:r>
      <w:r>
        <w:rPr>
          <w:rFonts w:ascii="Arial" w:hAnsi="Arial" w:cs="Arial"/>
          <w:szCs w:val="32"/>
          <w:lang w:val="es-MX"/>
        </w:rPr>
        <w:t>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ABC </w:t>
      </w:r>
      <w:r w:rsidRPr="00EB42EE">
        <w:rPr>
          <w:rFonts w:ascii="Arial" w:hAnsi="Arial" w:cs="Arial"/>
          <w:szCs w:val="32"/>
          <w:lang w:val="es-MX"/>
        </w:rPr>
        <w:t xml:space="preserve">Estado </w:t>
      </w:r>
      <w:r>
        <w:rPr>
          <w:rFonts w:ascii="Arial" w:hAnsi="Arial" w:cs="Arial"/>
          <w:szCs w:val="32"/>
          <w:lang w:val="es-MX"/>
        </w:rPr>
        <w:t>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ABC </w:t>
      </w:r>
      <w:r w:rsidRPr="00EB42EE">
        <w:rPr>
          <w:rFonts w:ascii="Arial" w:hAnsi="Arial" w:cs="Arial"/>
          <w:szCs w:val="32"/>
          <w:lang w:val="es-MX"/>
        </w:rPr>
        <w:t xml:space="preserve">Ciudad </w:t>
      </w:r>
      <w:r>
        <w:rPr>
          <w:rFonts w:ascii="Arial" w:hAnsi="Arial" w:cs="Arial"/>
          <w:szCs w:val="32"/>
          <w:lang w:val="es-MX"/>
        </w:rPr>
        <w:t>(Administrador)</w:t>
      </w:r>
    </w:p>
    <w:p w:rsidR="00B61407" w:rsidRPr="00C0518D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Impuesto(Administrador)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Forma de pago(Administrador)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Bancos(Administrador)</w:t>
      </w:r>
    </w:p>
    <w:p w:rsidR="00B61407" w:rsidRPr="00872348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ABC Tipo de póliza (Administrador)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¿Planeación de cambios de precio (Administrador)?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lastRenderedPageBreak/>
        <w:t>Accesos de usuarios (Administrador)</w:t>
      </w:r>
    </w:p>
    <w:p w:rsidR="00B61407" w:rsidRPr="00114DE8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 xml:space="preserve">El administrador puede asignar esta opción a usuarios </w:t>
      </w:r>
    </w:p>
    <w:p w:rsidR="00B61407" w:rsidRPr="00531C30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Cambio contraseña (Usuario)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Modificación de contraseñas</w:t>
      </w:r>
    </w:p>
    <w:p w:rsidR="00B61407" w:rsidRDefault="00B61407" w:rsidP="00B6140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Formas de impresión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Factura</w:t>
      </w:r>
    </w:p>
    <w:p w:rsidR="00B61407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Remisión</w:t>
      </w:r>
    </w:p>
    <w:p w:rsidR="00B61407" w:rsidRPr="007A76D2" w:rsidRDefault="00B61407" w:rsidP="00B61407">
      <w:pPr>
        <w:pStyle w:val="Prrafodelista"/>
        <w:numPr>
          <w:ilvl w:val="1"/>
          <w:numId w:val="33"/>
        </w:numPr>
        <w:jc w:val="both"/>
        <w:rPr>
          <w:rFonts w:ascii="Arial" w:hAnsi="Arial" w:cs="Arial"/>
          <w:szCs w:val="32"/>
          <w:lang w:val="es-MX"/>
        </w:rPr>
      </w:pPr>
      <w:r>
        <w:rPr>
          <w:rFonts w:ascii="Arial" w:hAnsi="Arial" w:cs="Arial"/>
          <w:szCs w:val="32"/>
          <w:lang w:val="es-MX"/>
        </w:rPr>
        <w:t>Reportes</w:t>
      </w:r>
    </w:p>
    <w:p w:rsidR="00354ACF" w:rsidRDefault="00354ACF" w:rsidP="003D3041">
      <w:pPr>
        <w:ind w:left="720"/>
        <w:jc w:val="both"/>
        <w:rPr>
          <w:rFonts w:asciiTheme="minorHAnsi" w:hAnsiTheme="minorHAnsi"/>
          <w:b/>
          <w:u w:val="single"/>
          <w:lang w:val="es-MX"/>
        </w:rPr>
      </w:pPr>
    </w:p>
    <w:p w:rsidR="00354ACF" w:rsidRPr="003D3041" w:rsidRDefault="00354ACF" w:rsidP="003D3041">
      <w:pPr>
        <w:ind w:left="720"/>
        <w:jc w:val="both"/>
        <w:rPr>
          <w:rFonts w:asciiTheme="minorHAnsi" w:hAnsiTheme="minorHAnsi"/>
          <w:b/>
          <w:u w:val="single"/>
          <w:lang w:val="es-MX"/>
        </w:rPr>
      </w:pPr>
    </w:p>
    <w:p w:rsidR="005254A7" w:rsidRDefault="005254A7" w:rsidP="005254A7">
      <w:pPr>
        <w:pStyle w:val="Ttulo2"/>
        <w:rPr>
          <w:lang w:val="es-MX"/>
        </w:rPr>
      </w:pPr>
      <w:bookmarkStart w:id="44" w:name="_Toc308127509"/>
      <w:bookmarkStart w:id="45" w:name="_Toc518220004"/>
      <w:bookmarkStart w:id="46" w:name="_Toc518227015"/>
      <w:bookmarkStart w:id="47" w:name="_Toc349644350"/>
      <w:r w:rsidRPr="00A45DCA">
        <w:rPr>
          <w:lang w:val="es-MX"/>
        </w:rPr>
        <w:t>Fuera del alcance del proyecto</w:t>
      </w:r>
      <w:bookmarkEnd w:id="44"/>
      <w:bookmarkEnd w:id="45"/>
      <w:bookmarkEnd w:id="46"/>
      <w:bookmarkEnd w:id="47"/>
    </w:p>
    <w:p w:rsidR="00566D53" w:rsidRDefault="00566D53" w:rsidP="00566D53">
      <w:pPr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</w:pPr>
    </w:p>
    <w:p w:rsidR="00566D53" w:rsidRPr="00566D53" w:rsidRDefault="00566D53" w:rsidP="00566D53">
      <w:pPr>
        <w:rPr>
          <w:lang w:val="es-MX"/>
        </w:rPr>
      </w:pPr>
    </w:p>
    <w:p w:rsidR="00354ACF" w:rsidRDefault="00B61407" w:rsidP="00E01081">
      <w:pPr>
        <w:pStyle w:val="Prrafodelista"/>
        <w:numPr>
          <w:ilvl w:val="0"/>
          <w:numId w:val="1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No se incluirá ninguna opción para importar datos del ERP existente.</w:t>
      </w:r>
    </w:p>
    <w:p w:rsidR="00B61407" w:rsidRDefault="00B61407" w:rsidP="00E01081">
      <w:pPr>
        <w:pStyle w:val="Prrafodelista"/>
        <w:numPr>
          <w:ilvl w:val="0"/>
          <w:numId w:val="1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 xml:space="preserve">La aplicación no funcionará en un entorno local </w:t>
      </w:r>
      <w:r w:rsidR="00CE3E8A">
        <w:rPr>
          <w:rFonts w:ascii="Calibri" w:hAnsi="Calibri" w:cs="Arial"/>
          <w:bCs/>
          <w:lang w:val="es-MX"/>
        </w:rPr>
        <w:t>(offline)</w:t>
      </w:r>
      <w:r>
        <w:rPr>
          <w:rFonts w:ascii="Calibri" w:hAnsi="Calibri" w:cs="Arial"/>
          <w:bCs/>
          <w:lang w:val="es-MX"/>
        </w:rPr>
        <w:t>.</w:t>
      </w:r>
    </w:p>
    <w:p w:rsidR="00755186" w:rsidRDefault="00755186" w:rsidP="00E01081">
      <w:pPr>
        <w:pStyle w:val="Prrafodelista"/>
        <w:numPr>
          <w:ilvl w:val="0"/>
          <w:numId w:val="1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Cualquier otra característica no indicada dentro del alcance.</w:t>
      </w:r>
    </w:p>
    <w:p w:rsidR="00AF5455" w:rsidRDefault="00AF5455" w:rsidP="00E01081">
      <w:pPr>
        <w:pStyle w:val="Prrafodelista"/>
        <w:numPr>
          <w:ilvl w:val="0"/>
          <w:numId w:val="12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Los descuentos en ventas podrán ser solo descuentos directos (no combos – productos sin costo o costo reducido en la compra de otros productos-). Cada usuario del sistema tendrá asignado un límite de descuentos a otorgar.</w:t>
      </w:r>
    </w:p>
    <w:p w:rsidR="00566D53" w:rsidRPr="00A45DCA" w:rsidRDefault="00566D53" w:rsidP="005254A7">
      <w:pPr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</w:pPr>
    </w:p>
    <w:p w:rsidR="005254A7" w:rsidRPr="00A45DCA" w:rsidRDefault="005254A7" w:rsidP="005254A7">
      <w:pPr>
        <w:pStyle w:val="Ttulo2"/>
        <w:rPr>
          <w:lang w:val="es-MX"/>
        </w:rPr>
      </w:pPr>
      <w:bookmarkStart w:id="48" w:name="_Toc308127515"/>
      <w:bookmarkStart w:id="49" w:name="_Toc349644351"/>
      <w:r w:rsidRPr="00A45DCA">
        <w:rPr>
          <w:lang w:val="es-MX"/>
        </w:rPr>
        <w:t>Estrategia de Diseño Técnico</w:t>
      </w:r>
      <w:bookmarkEnd w:id="48"/>
      <w:bookmarkEnd w:id="49"/>
    </w:p>
    <w:p w:rsidR="00566D53" w:rsidRPr="00566D53" w:rsidRDefault="00566D53" w:rsidP="00566D53">
      <w:pPr>
        <w:rPr>
          <w:rStyle w:val="HelpText"/>
          <w:rFonts w:ascii="Arial" w:hAnsi="Arial" w:cs="Arial"/>
          <w:i w:val="0"/>
          <w:iCs/>
          <w:vanish w:val="0"/>
          <w:color w:val="0000FF"/>
          <w:sz w:val="22"/>
          <w:lang w:val="es-MX"/>
        </w:rPr>
      </w:pPr>
    </w:p>
    <w:p w:rsidR="005254A7" w:rsidRPr="00A45DCA" w:rsidRDefault="005254A7" w:rsidP="005254A7">
      <w:pPr>
        <w:rPr>
          <w:lang w:val="es-MX"/>
        </w:rPr>
      </w:pPr>
    </w:p>
    <w:p w:rsidR="005254A7" w:rsidRPr="00A45DCA" w:rsidRDefault="005254A7" w:rsidP="00E01081">
      <w:pPr>
        <w:pStyle w:val="Prrafodelista"/>
        <w:numPr>
          <w:ilvl w:val="0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El </w:t>
      </w:r>
      <w:r w:rsidR="00755186">
        <w:rPr>
          <w:rFonts w:ascii="Calibri" w:hAnsi="Calibri" w:cs="Arial"/>
          <w:bCs/>
          <w:lang w:val="es-MX"/>
        </w:rPr>
        <w:t xml:space="preserve">sistema deberá instalarse </w:t>
      </w:r>
      <w:r w:rsidRPr="00A45DCA">
        <w:rPr>
          <w:rFonts w:ascii="Calibri" w:hAnsi="Calibri" w:cs="Arial"/>
          <w:bCs/>
          <w:lang w:val="es-MX"/>
        </w:rPr>
        <w:t xml:space="preserve"> físicamente en un servidor con las siguientes características:</w:t>
      </w:r>
    </w:p>
    <w:p w:rsidR="005254A7" w:rsidRPr="00A45DCA" w:rsidRDefault="005254A7" w:rsidP="00E01081">
      <w:pPr>
        <w:pStyle w:val="Prrafodelista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Servidor </w:t>
      </w:r>
      <w:r w:rsidR="00E860BE">
        <w:rPr>
          <w:rFonts w:ascii="Calibri" w:hAnsi="Calibri" w:cs="Arial"/>
          <w:bCs/>
          <w:lang w:val="es-MX"/>
        </w:rPr>
        <w:t>propio o hosteado</w:t>
      </w:r>
      <w:r w:rsidRPr="00A45DCA">
        <w:rPr>
          <w:rFonts w:ascii="Calibri" w:hAnsi="Calibri" w:cs="Arial"/>
          <w:bCs/>
          <w:lang w:val="es-MX"/>
        </w:rPr>
        <w:t xml:space="preserve"> con al menos la siguiente configuración: Procesador Xeon de 2 </w:t>
      </w:r>
      <w:r w:rsidR="00CE3E8A" w:rsidRPr="00A45DCA">
        <w:rPr>
          <w:rFonts w:ascii="Calibri" w:hAnsi="Calibri" w:cs="Arial"/>
          <w:bCs/>
          <w:lang w:val="es-MX"/>
        </w:rPr>
        <w:t>GHz</w:t>
      </w:r>
      <w:r w:rsidRPr="00A45DCA">
        <w:rPr>
          <w:rFonts w:ascii="Calibri" w:hAnsi="Calibri" w:cs="Arial"/>
          <w:bCs/>
          <w:lang w:val="es-MX"/>
        </w:rPr>
        <w:t>, Tu</w:t>
      </w:r>
      <w:r w:rsidR="0050707A">
        <w:rPr>
          <w:rFonts w:ascii="Calibri" w:hAnsi="Calibri" w:cs="Arial"/>
          <w:bCs/>
          <w:lang w:val="es-MX"/>
        </w:rPr>
        <w:t>r</w:t>
      </w:r>
      <w:r w:rsidRPr="00A45DCA">
        <w:rPr>
          <w:rFonts w:ascii="Calibri" w:hAnsi="Calibri" w:cs="Arial"/>
          <w:bCs/>
          <w:lang w:val="es-MX"/>
        </w:rPr>
        <w:t xml:space="preserve">bo, 1066 </w:t>
      </w:r>
      <w:r w:rsidR="00CE3E8A" w:rsidRPr="00A45DCA">
        <w:rPr>
          <w:rFonts w:ascii="Calibri" w:hAnsi="Calibri" w:cs="Arial"/>
          <w:bCs/>
          <w:lang w:val="es-MX"/>
        </w:rPr>
        <w:t>MHz</w:t>
      </w:r>
      <w:r w:rsidRPr="00A45DCA">
        <w:rPr>
          <w:rFonts w:ascii="Calibri" w:hAnsi="Calibri" w:cs="Arial"/>
          <w:bCs/>
          <w:lang w:val="es-MX"/>
        </w:rPr>
        <w:t>, Sistema Oper</w:t>
      </w:r>
      <w:r w:rsidR="00CE3E8A">
        <w:rPr>
          <w:rFonts w:ascii="Calibri" w:hAnsi="Calibri" w:cs="Arial"/>
          <w:bCs/>
          <w:lang w:val="es-MX"/>
        </w:rPr>
        <w:t>ativo Windows 2008 Server, 16 GB</w:t>
      </w:r>
      <w:r w:rsidR="00D45812">
        <w:rPr>
          <w:rFonts w:ascii="Calibri" w:hAnsi="Calibri" w:cs="Arial"/>
          <w:bCs/>
          <w:lang w:val="es-MX"/>
        </w:rPr>
        <w:t xml:space="preserve"> RAM, 2  Disco Duro de 500 GB</w:t>
      </w:r>
      <w:r w:rsidRPr="00A45DCA">
        <w:rPr>
          <w:rFonts w:ascii="Calibri" w:hAnsi="Calibri" w:cs="Arial"/>
          <w:bCs/>
          <w:lang w:val="es-MX"/>
        </w:rPr>
        <w:t xml:space="preserve"> configuración en espejo, Tarjeta de Red, DVD, Tarjeta de video 8Mb, Monitor, Teclado, Mouse, UPS con capacidad de respaldo para 1 hora.</w:t>
      </w:r>
      <w:r w:rsidR="0050707A">
        <w:rPr>
          <w:rFonts w:ascii="Calibri" w:hAnsi="Calibri" w:cs="Arial"/>
          <w:bCs/>
          <w:lang w:val="es-MX"/>
        </w:rPr>
        <w:t xml:space="preserve"> Con SQL Server 2008R2 instalado </w:t>
      </w:r>
      <w:r w:rsidR="003C23E5">
        <w:rPr>
          <w:rFonts w:ascii="Calibri" w:hAnsi="Calibri" w:cs="Arial"/>
          <w:bCs/>
          <w:lang w:val="es-MX"/>
        </w:rPr>
        <w:t>así</w:t>
      </w:r>
      <w:r w:rsidR="0050707A">
        <w:rPr>
          <w:rFonts w:ascii="Calibri" w:hAnsi="Calibri" w:cs="Arial"/>
          <w:bCs/>
          <w:lang w:val="es-MX"/>
        </w:rPr>
        <w:t xml:space="preserve"> como Microsoft IIS 6 o superior.</w:t>
      </w:r>
    </w:p>
    <w:p w:rsidR="005254A7" w:rsidRDefault="005254A7" w:rsidP="00E01081">
      <w:pPr>
        <w:pStyle w:val="Prrafodelista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>Instalación eléctrica aterrizada, con protección de variaciones / picos de voltaje.</w:t>
      </w:r>
    </w:p>
    <w:p w:rsidR="00E860BE" w:rsidRPr="00A45DCA" w:rsidRDefault="00E860BE" w:rsidP="00E01081">
      <w:pPr>
        <w:pStyle w:val="Prrafodelista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Deberán considerarse mecanismos automatizados de respaldos de información y aplicaciones.</w:t>
      </w:r>
    </w:p>
    <w:p w:rsidR="005254A7" w:rsidRPr="00A45DCA" w:rsidRDefault="00E860BE" w:rsidP="00E01081">
      <w:pPr>
        <w:pStyle w:val="Prrafodelista"/>
        <w:numPr>
          <w:ilvl w:val="0"/>
          <w:numId w:val="7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t>La aplicación será desarrollada utilizando el IDE Visual Studio 2012</w:t>
      </w:r>
      <w:r w:rsidR="005254A7" w:rsidRPr="00A45DCA">
        <w:rPr>
          <w:rFonts w:ascii="Calibri" w:hAnsi="Calibri" w:cs="Arial"/>
          <w:bCs/>
          <w:lang w:val="es-MX"/>
        </w:rPr>
        <w:t xml:space="preserve"> de Microsoft, utilizando como lenguaje de programación </w:t>
      </w:r>
      <w:r w:rsidR="0050707A">
        <w:rPr>
          <w:rFonts w:ascii="Calibri" w:hAnsi="Calibri" w:cs="Arial"/>
          <w:bCs/>
          <w:lang w:val="es-MX"/>
        </w:rPr>
        <w:t xml:space="preserve">ASP.Net </w:t>
      </w:r>
      <w:r>
        <w:rPr>
          <w:rFonts w:ascii="Calibri" w:hAnsi="Calibri" w:cs="Arial"/>
          <w:bCs/>
          <w:lang w:val="es-MX"/>
        </w:rPr>
        <w:t xml:space="preserve">Framework 4.5 </w:t>
      </w:r>
      <w:r w:rsidR="005254A7" w:rsidRPr="00A45DCA">
        <w:rPr>
          <w:rFonts w:ascii="Calibri" w:hAnsi="Calibri" w:cs="Arial"/>
          <w:bCs/>
          <w:lang w:val="es-MX"/>
        </w:rPr>
        <w:t>y como Servidor de Bases de Datos MS SQL Server 2008.</w:t>
      </w:r>
    </w:p>
    <w:p w:rsidR="005254A7" w:rsidRPr="00A45DCA" w:rsidRDefault="005254A7" w:rsidP="00E01081">
      <w:pPr>
        <w:pStyle w:val="Prrafodelista"/>
        <w:numPr>
          <w:ilvl w:val="0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El </w:t>
      </w:r>
      <w:r w:rsidR="00E860BE">
        <w:rPr>
          <w:rFonts w:ascii="Calibri" w:hAnsi="Calibri" w:cs="Arial"/>
          <w:bCs/>
          <w:lang w:val="es-MX"/>
        </w:rPr>
        <w:t xml:space="preserve">ERP Online </w:t>
      </w:r>
      <w:r w:rsidR="003C23E5">
        <w:rPr>
          <w:rFonts w:ascii="Calibri" w:hAnsi="Calibri" w:cs="Arial"/>
          <w:bCs/>
          <w:lang w:val="es-MX"/>
        </w:rPr>
        <w:t>simplificado</w:t>
      </w:r>
      <w:r w:rsidR="003C23E5" w:rsidRPr="00A45DCA">
        <w:rPr>
          <w:rFonts w:ascii="Calibri" w:hAnsi="Calibri" w:cs="Arial"/>
          <w:bCs/>
          <w:lang w:val="es-MX"/>
        </w:rPr>
        <w:t xml:space="preserve"> podrá</w:t>
      </w:r>
      <w:r w:rsidR="003C23E5">
        <w:rPr>
          <w:rFonts w:ascii="Calibri" w:hAnsi="Calibri" w:cs="Arial"/>
          <w:bCs/>
          <w:lang w:val="es-MX"/>
        </w:rPr>
        <w:t xml:space="preserve"> ser accedido</w:t>
      </w:r>
      <w:r w:rsidRPr="00A45DCA">
        <w:rPr>
          <w:rFonts w:ascii="Calibri" w:hAnsi="Calibri" w:cs="Arial"/>
          <w:bCs/>
          <w:lang w:val="es-MX"/>
        </w:rPr>
        <w:t xml:space="preserve"> </w:t>
      </w:r>
      <w:r w:rsidR="00566D53">
        <w:rPr>
          <w:rFonts w:ascii="Calibri" w:hAnsi="Calibri" w:cs="Arial"/>
          <w:bCs/>
          <w:lang w:val="es-MX"/>
        </w:rPr>
        <w:t>v</w:t>
      </w:r>
      <w:r w:rsidR="00012190">
        <w:rPr>
          <w:rFonts w:ascii="Calibri" w:hAnsi="Calibri" w:cs="Arial"/>
          <w:bCs/>
          <w:lang w:val="es-MX"/>
        </w:rPr>
        <w:t>í</w:t>
      </w:r>
      <w:r w:rsidR="00566D53">
        <w:rPr>
          <w:rFonts w:ascii="Calibri" w:hAnsi="Calibri" w:cs="Arial"/>
          <w:bCs/>
          <w:lang w:val="es-MX"/>
        </w:rPr>
        <w:t xml:space="preserve">a </w:t>
      </w:r>
      <w:r w:rsidR="0050707A">
        <w:rPr>
          <w:rFonts w:ascii="Calibri" w:hAnsi="Calibri" w:cs="Arial"/>
          <w:bCs/>
          <w:lang w:val="es-MX"/>
        </w:rPr>
        <w:t xml:space="preserve">intranet </w:t>
      </w:r>
      <w:r w:rsidRPr="00A45DCA">
        <w:rPr>
          <w:rFonts w:ascii="Calibri" w:hAnsi="Calibri" w:cs="Arial"/>
          <w:bCs/>
          <w:lang w:val="es-MX"/>
        </w:rPr>
        <w:t xml:space="preserve">por </w:t>
      </w:r>
      <w:r w:rsidR="00566D53">
        <w:rPr>
          <w:rFonts w:ascii="Calibri" w:hAnsi="Calibri" w:cs="Arial"/>
          <w:bCs/>
          <w:lang w:val="es-MX"/>
        </w:rPr>
        <w:t>a través de</w:t>
      </w:r>
      <w:r w:rsidRPr="00A45DCA">
        <w:rPr>
          <w:rFonts w:ascii="Calibri" w:hAnsi="Calibri" w:cs="Arial"/>
          <w:bCs/>
          <w:lang w:val="es-MX"/>
        </w:rPr>
        <w:t>:</w:t>
      </w:r>
    </w:p>
    <w:p w:rsidR="005254A7" w:rsidRPr="00A45DCA" w:rsidRDefault="005254A7" w:rsidP="00E01081">
      <w:pPr>
        <w:pStyle w:val="Prrafodelista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>Computadoras de escritorio o portátiles, de cualquier plataforma (Windows, Linux, Apple OS),  con cualquiera de los siguientes navegadores instalados:</w:t>
      </w:r>
    </w:p>
    <w:p w:rsidR="005254A7" w:rsidRPr="00A45DCA" w:rsidRDefault="00E860BE" w:rsidP="00E01081">
      <w:pPr>
        <w:pStyle w:val="Prrafodelista"/>
        <w:numPr>
          <w:ilvl w:val="2"/>
          <w:numId w:val="7"/>
        </w:numPr>
        <w:rPr>
          <w:rFonts w:ascii="Calibri" w:hAnsi="Calibri" w:cs="Arial"/>
          <w:bCs/>
          <w:lang w:val="es-MX"/>
        </w:rPr>
      </w:pPr>
      <w:r>
        <w:rPr>
          <w:rFonts w:ascii="Calibri" w:hAnsi="Calibri" w:cs="Arial"/>
          <w:bCs/>
          <w:lang w:val="es-MX"/>
        </w:rPr>
        <w:lastRenderedPageBreak/>
        <w:t>Windows Explorer Ver 8</w:t>
      </w:r>
      <w:r w:rsidR="005254A7" w:rsidRPr="00A45DCA">
        <w:rPr>
          <w:rFonts w:ascii="Calibri" w:hAnsi="Calibri" w:cs="Arial"/>
          <w:bCs/>
          <w:lang w:val="es-MX"/>
        </w:rPr>
        <w:t>.0 en adelante</w:t>
      </w:r>
    </w:p>
    <w:p w:rsidR="005254A7" w:rsidRPr="00A45DCA" w:rsidRDefault="005254A7" w:rsidP="00E01081">
      <w:pPr>
        <w:pStyle w:val="Prrafodelista"/>
        <w:numPr>
          <w:ilvl w:val="2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Mozilla FireFox Ver </w:t>
      </w:r>
      <w:r w:rsidR="00145977">
        <w:rPr>
          <w:rFonts w:ascii="Calibri" w:hAnsi="Calibri" w:cs="Arial"/>
          <w:bCs/>
          <w:lang w:val="es-MX"/>
        </w:rPr>
        <w:t>2</w:t>
      </w:r>
      <w:r w:rsidRPr="00A45DCA">
        <w:rPr>
          <w:rFonts w:ascii="Calibri" w:hAnsi="Calibri" w:cs="Arial"/>
          <w:bCs/>
          <w:lang w:val="es-MX"/>
        </w:rPr>
        <w:t>7.0 en adelante</w:t>
      </w:r>
    </w:p>
    <w:p w:rsidR="005254A7" w:rsidRPr="00A45DCA" w:rsidRDefault="005254A7" w:rsidP="00E01081">
      <w:pPr>
        <w:pStyle w:val="Prrafodelista"/>
        <w:numPr>
          <w:ilvl w:val="2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Google Chrome Ver </w:t>
      </w:r>
      <w:r w:rsidR="00145977">
        <w:rPr>
          <w:rFonts w:ascii="Calibri" w:hAnsi="Calibri" w:cs="Arial"/>
          <w:bCs/>
          <w:lang w:val="es-MX"/>
        </w:rPr>
        <w:t>33</w:t>
      </w:r>
      <w:r w:rsidRPr="00A45DCA">
        <w:rPr>
          <w:rFonts w:ascii="Calibri" w:hAnsi="Calibri" w:cs="Arial"/>
          <w:bCs/>
          <w:lang w:val="es-MX"/>
        </w:rPr>
        <w:t>.0 en adelante</w:t>
      </w:r>
    </w:p>
    <w:p w:rsidR="005254A7" w:rsidRPr="00A45DCA" w:rsidRDefault="005254A7" w:rsidP="00E01081">
      <w:pPr>
        <w:pStyle w:val="Prrafodelista"/>
        <w:numPr>
          <w:ilvl w:val="1"/>
          <w:numId w:val="7"/>
        </w:numPr>
        <w:rPr>
          <w:rFonts w:ascii="Calibri" w:hAnsi="Calibri" w:cs="Arial"/>
          <w:bCs/>
          <w:lang w:val="es-MX"/>
        </w:rPr>
      </w:pPr>
      <w:r w:rsidRPr="00A45DCA">
        <w:rPr>
          <w:rFonts w:ascii="Calibri" w:hAnsi="Calibri" w:cs="Arial"/>
          <w:bCs/>
          <w:lang w:val="es-MX"/>
        </w:rPr>
        <w:t xml:space="preserve">El acceso al </w:t>
      </w:r>
      <w:r w:rsidR="00145977">
        <w:rPr>
          <w:rFonts w:ascii="Calibri" w:hAnsi="Calibri" w:cs="Arial"/>
          <w:bCs/>
          <w:lang w:val="es-MX"/>
        </w:rPr>
        <w:t xml:space="preserve">ERP Online </w:t>
      </w:r>
      <w:r w:rsidR="00237ACB">
        <w:rPr>
          <w:rFonts w:ascii="Calibri" w:hAnsi="Calibri" w:cs="Arial"/>
          <w:bCs/>
          <w:lang w:val="es-MX"/>
        </w:rPr>
        <w:t>simplificado</w:t>
      </w:r>
      <w:r w:rsidR="00237ACB" w:rsidRPr="00A45DCA">
        <w:rPr>
          <w:rFonts w:ascii="Calibri" w:hAnsi="Calibri" w:cs="Arial"/>
          <w:bCs/>
          <w:lang w:val="es-MX"/>
        </w:rPr>
        <w:t xml:space="preserve"> deberá</w:t>
      </w:r>
      <w:r w:rsidRPr="00A45DCA">
        <w:rPr>
          <w:rFonts w:ascii="Calibri" w:hAnsi="Calibri" w:cs="Arial"/>
          <w:bCs/>
          <w:lang w:val="es-MX"/>
        </w:rPr>
        <w:t xml:space="preserve"> estar protegido por mecanismos de identificación y autentificación, el acceso será garantizado solo </w:t>
      </w:r>
      <w:r w:rsidR="00145977">
        <w:rPr>
          <w:rFonts w:ascii="Calibri" w:hAnsi="Calibri" w:cs="Arial"/>
          <w:bCs/>
          <w:lang w:val="es-MX"/>
        </w:rPr>
        <w:t xml:space="preserve">clientes de BM Solutions y al personal autorizado de BM </w:t>
      </w:r>
      <w:r w:rsidR="00237ACB">
        <w:rPr>
          <w:rFonts w:ascii="Calibri" w:hAnsi="Calibri" w:cs="Arial"/>
          <w:bCs/>
          <w:lang w:val="es-MX"/>
        </w:rPr>
        <w:t>Solutions.</w:t>
      </w:r>
    </w:p>
    <w:p w:rsidR="00B326D2" w:rsidRPr="0023618D" w:rsidRDefault="00B326D2" w:rsidP="00B326D2">
      <w:pPr>
        <w:rPr>
          <w:rFonts w:ascii="Arial" w:hAnsi="Arial" w:cs="Arial"/>
          <w:sz w:val="28"/>
          <w:szCs w:val="28"/>
          <w:lang w:val="es-MX"/>
        </w:rPr>
      </w:pPr>
      <w:bookmarkStart w:id="50" w:name="_GoBack"/>
      <w:bookmarkEnd w:id="50"/>
    </w:p>
    <w:sectPr w:rsidR="00B326D2" w:rsidRPr="0023618D" w:rsidSect="00570E4E">
      <w:headerReference w:type="default" r:id="rId10"/>
      <w:footerReference w:type="default" r:id="rId11"/>
      <w:type w:val="nextColumn"/>
      <w:pgSz w:w="12240" w:h="15840"/>
      <w:pgMar w:top="1440" w:right="900" w:bottom="1440" w:left="2592" w:header="720" w:footer="720" w:gutter="245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24E8" w:rsidRDefault="002324E8">
      <w:r>
        <w:separator/>
      </w:r>
    </w:p>
  </w:endnote>
  <w:endnote w:type="continuationSeparator" w:id="1">
    <w:p w:rsidR="002324E8" w:rsidRDefault="002324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FA6" w:rsidRDefault="00E848A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82FA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82FA6" w:rsidRDefault="00D82FA6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FA6" w:rsidRDefault="00D82FA6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4380865</wp:posOffset>
          </wp:positionH>
          <wp:positionV relativeFrom="paragraph">
            <wp:posOffset>-180975</wp:posOffset>
          </wp:positionV>
          <wp:extent cx="1132840" cy="468630"/>
          <wp:effectExtent l="19050" t="0" r="0" b="0"/>
          <wp:wrapThrough wrapText="bothSides">
            <wp:wrapPolygon edited="0">
              <wp:start x="-363" y="0"/>
              <wp:lineTo x="-363" y="21073"/>
              <wp:lineTo x="21430" y="21073"/>
              <wp:lineTo x="21430" y="0"/>
              <wp:lineTo x="-363" y="0"/>
            </wp:wrapPolygon>
          </wp:wrapThrough>
          <wp:docPr id="3" name="Imagen 3" descr="LogoNI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NII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468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ins w:id="7" w:author="Dell Burner" w:date="2002-06-23T22:49:00Z">
      <w:r w:rsidR="00E848A2">
        <w:fldChar w:fldCharType="begin"/>
      </w:r>
      <w:r>
        <w:instrText xml:space="preserve"> DATE \@ "MM/dd/yyyy" </w:instrText>
      </w:r>
    </w:ins>
    <w:r w:rsidR="00E848A2">
      <w:fldChar w:fldCharType="separate"/>
    </w:r>
    <w:r w:rsidR="00316F6A">
      <w:rPr>
        <w:noProof/>
      </w:rPr>
      <w:t>07/31/2014</w:t>
    </w:r>
    <w:ins w:id="8" w:author="Dell Burner" w:date="2002-06-23T22:49:00Z">
      <w:r w:rsidR="00E848A2">
        <w:fldChar w:fldCharType="end"/>
      </w:r>
    </w:ins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FA6" w:rsidRDefault="00E848A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82FA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16F6A">
      <w:rPr>
        <w:rStyle w:val="Nmerodepgina"/>
        <w:noProof/>
      </w:rPr>
      <w:t>9</w:t>
    </w:r>
    <w:r>
      <w:rPr>
        <w:rStyle w:val="Nmerodepgina"/>
      </w:rPr>
      <w:fldChar w:fldCharType="end"/>
    </w:r>
  </w:p>
  <w:p w:rsidR="00D82FA6" w:rsidRDefault="00D82FA6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4533265</wp:posOffset>
          </wp:positionH>
          <wp:positionV relativeFrom="paragraph">
            <wp:posOffset>-28575</wp:posOffset>
          </wp:positionV>
          <wp:extent cx="1132840" cy="468630"/>
          <wp:effectExtent l="19050" t="0" r="0" b="0"/>
          <wp:wrapThrough wrapText="bothSides">
            <wp:wrapPolygon edited="0">
              <wp:start x="-363" y="0"/>
              <wp:lineTo x="-363" y="21073"/>
              <wp:lineTo x="21430" y="21073"/>
              <wp:lineTo x="21430" y="0"/>
              <wp:lineTo x="-363" y="0"/>
            </wp:wrapPolygon>
          </wp:wrapThrough>
          <wp:docPr id="4" name="Imagen 4" descr="LogoNI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NII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468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ins w:id="51" w:author="Dell Burner" w:date="2002-06-23T22:49:00Z">
      <w:r w:rsidR="00E848A2">
        <w:fldChar w:fldCharType="begin"/>
      </w:r>
      <w:r>
        <w:instrText xml:space="preserve"> DATE \@ "MM/dd/yyyy" </w:instrText>
      </w:r>
    </w:ins>
    <w:r w:rsidR="00E848A2">
      <w:fldChar w:fldCharType="separate"/>
    </w:r>
    <w:r w:rsidR="00316F6A">
      <w:rPr>
        <w:noProof/>
      </w:rPr>
      <w:t>07/31/2014</w:t>
    </w:r>
    <w:ins w:id="52" w:author="Dell Burner" w:date="2002-06-23T22:49:00Z">
      <w:r w:rsidR="00E848A2">
        <w:fldChar w:fldCharType="end"/>
      </w:r>
    </w:ins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24E8" w:rsidRDefault="002324E8">
      <w:r>
        <w:separator/>
      </w:r>
    </w:p>
  </w:footnote>
  <w:footnote w:type="continuationSeparator" w:id="1">
    <w:p w:rsidR="002324E8" w:rsidRDefault="002324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FA6" w:rsidRDefault="00D82FA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9BEAFB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D565D9"/>
    <w:multiLevelType w:val="hybridMultilevel"/>
    <w:tmpl w:val="45A433FE"/>
    <w:lvl w:ilvl="0" w:tplc="2F808BA0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0605A6"/>
    <w:multiLevelType w:val="hybridMultilevel"/>
    <w:tmpl w:val="0A0A7510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E688B"/>
    <w:multiLevelType w:val="hybridMultilevel"/>
    <w:tmpl w:val="EFE0F3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D4E2F"/>
    <w:multiLevelType w:val="hybridMultilevel"/>
    <w:tmpl w:val="43FC8C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93E0D"/>
    <w:multiLevelType w:val="hybridMultilevel"/>
    <w:tmpl w:val="81EA8C0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4E41744"/>
    <w:multiLevelType w:val="hybridMultilevel"/>
    <w:tmpl w:val="A1F6FF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62530A"/>
    <w:multiLevelType w:val="hybridMultilevel"/>
    <w:tmpl w:val="B9A43EF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450EC0"/>
    <w:multiLevelType w:val="hybridMultilevel"/>
    <w:tmpl w:val="DAA471DA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5C6515"/>
    <w:multiLevelType w:val="hybridMultilevel"/>
    <w:tmpl w:val="45A433FE"/>
    <w:lvl w:ilvl="0" w:tplc="2F808BA0">
      <w:start w:val="1"/>
      <w:numFmt w:val="decimal"/>
      <w:lvlText w:val="%1."/>
      <w:lvlJc w:val="left"/>
      <w:pPr>
        <w:ind w:left="851" w:hanging="360"/>
      </w:pPr>
      <w:rPr>
        <w:rFonts w:asciiTheme="minorHAnsi" w:hAnsi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571" w:hanging="360"/>
      </w:pPr>
    </w:lvl>
    <w:lvl w:ilvl="2" w:tplc="080A001B" w:tentative="1">
      <w:start w:val="1"/>
      <w:numFmt w:val="lowerRoman"/>
      <w:lvlText w:val="%3."/>
      <w:lvlJc w:val="right"/>
      <w:pPr>
        <w:ind w:left="2291" w:hanging="180"/>
      </w:pPr>
    </w:lvl>
    <w:lvl w:ilvl="3" w:tplc="080A000F" w:tentative="1">
      <w:start w:val="1"/>
      <w:numFmt w:val="decimal"/>
      <w:lvlText w:val="%4."/>
      <w:lvlJc w:val="left"/>
      <w:pPr>
        <w:ind w:left="3011" w:hanging="360"/>
      </w:pPr>
    </w:lvl>
    <w:lvl w:ilvl="4" w:tplc="080A0019" w:tentative="1">
      <w:start w:val="1"/>
      <w:numFmt w:val="lowerLetter"/>
      <w:lvlText w:val="%5."/>
      <w:lvlJc w:val="left"/>
      <w:pPr>
        <w:ind w:left="3731" w:hanging="360"/>
      </w:pPr>
    </w:lvl>
    <w:lvl w:ilvl="5" w:tplc="080A001B" w:tentative="1">
      <w:start w:val="1"/>
      <w:numFmt w:val="lowerRoman"/>
      <w:lvlText w:val="%6."/>
      <w:lvlJc w:val="right"/>
      <w:pPr>
        <w:ind w:left="4451" w:hanging="180"/>
      </w:pPr>
    </w:lvl>
    <w:lvl w:ilvl="6" w:tplc="080A000F" w:tentative="1">
      <w:start w:val="1"/>
      <w:numFmt w:val="decimal"/>
      <w:lvlText w:val="%7."/>
      <w:lvlJc w:val="left"/>
      <w:pPr>
        <w:ind w:left="5171" w:hanging="360"/>
      </w:pPr>
    </w:lvl>
    <w:lvl w:ilvl="7" w:tplc="080A0019" w:tentative="1">
      <w:start w:val="1"/>
      <w:numFmt w:val="lowerLetter"/>
      <w:lvlText w:val="%8."/>
      <w:lvlJc w:val="left"/>
      <w:pPr>
        <w:ind w:left="5891" w:hanging="360"/>
      </w:pPr>
    </w:lvl>
    <w:lvl w:ilvl="8" w:tplc="080A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10">
    <w:nsid w:val="22747D54"/>
    <w:multiLevelType w:val="hybridMultilevel"/>
    <w:tmpl w:val="A74EF36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2A978D6"/>
    <w:multiLevelType w:val="hybridMultilevel"/>
    <w:tmpl w:val="A6CEC34E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FC5B96"/>
    <w:multiLevelType w:val="hybridMultilevel"/>
    <w:tmpl w:val="A6CEC34E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9674F2"/>
    <w:multiLevelType w:val="hybridMultilevel"/>
    <w:tmpl w:val="69A416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DC5BA7"/>
    <w:multiLevelType w:val="hybridMultilevel"/>
    <w:tmpl w:val="D5F24230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333871"/>
    <w:multiLevelType w:val="hybridMultilevel"/>
    <w:tmpl w:val="F6687A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4844FC"/>
    <w:multiLevelType w:val="hybridMultilevel"/>
    <w:tmpl w:val="57BC638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5746C67"/>
    <w:multiLevelType w:val="hybridMultilevel"/>
    <w:tmpl w:val="16620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AF6044"/>
    <w:multiLevelType w:val="hybridMultilevel"/>
    <w:tmpl w:val="5A84E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690154"/>
    <w:multiLevelType w:val="hybridMultilevel"/>
    <w:tmpl w:val="614AB9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EE1E78"/>
    <w:multiLevelType w:val="hybridMultilevel"/>
    <w:tmpl w:val="4C7C81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0F3E2C"/>
    <w:multiLevelType w:val="hybridMultilevel"/>
    <w:tmpl w:val="B9D48B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C71722"/>
    <w:multiLevelType w:val="hybridMultilevel"/>
    <w:tmpl w:val="58D086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EC613D"/>
    <w:multiLevelType w:val="hybridMultilevel"/>
    <w:tmpl w:val="D5DC144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0260B4E"/>
    <w:multiLevelType w:val="hybridMultilevel"/>
    <w:tmpl w:val="E78A2A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716521"/>
    <w:multiLevelType w:val="hybridMultilevel"/>
    <w:tmpl w:val="D5F24230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0526B9"/>
    <w:multiLevelType w:val="hybridMultilevel"/>
    <w:tmpl w:val="6AA470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B14EC0"/>
    <w:multiLevelType w:val="hybridMultilevel"/>
    <w:tmpl w:val="A17CA8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507F1B"/>
    <w:multiLevelType w:val="hybridMultilevel"/>
    <w:tmpl w:val="D5F24230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E127C0"/>
    <w:multiLevelType w:val="hybridMultilevel"/>
    <w:tmpl w:val="45C280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EE6609"/>
    <w:multiLevelType w:val="hybridMultilevel"/>
    <w:tmpl w:val="45A433FE"/>
    <w:lvl w:ilvl="0" w:tplc="2F808BA0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35E4A81"/>
    <w:multiLevelType w:val="hybridMultilevel"/>
    <w:tmpl w:val="E7DEF6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F37D8A"/>
    <w:multiLevelType w:val="hybridMultilevel"/>
    <w:tmpl w:val="F9AE46AA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6A35492D"/>
    <w:multiLevelType w:val="hybridMultilevel"/>
    <w:tmpl w:val="0C6CE5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5C2A64"/>
    <w:multiLevelType w:val="hybridMultilevel"/>
    <w:tmpl w:val="5228447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BB004A1"/>
    <w:multiLevelType w:val="hybridMultilevel"/>
    <w:tmpl w:val="6232B4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593563"/>
    <w:multiLevelType w:val="hybridMultilevel"/>
    <w:tmpl w:val="55120D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D024BD"/>
    <w:multiLevelType w:val="hybridMultilevel"/>
    <w:tmpl w:val="48F8D3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FB6BFA"/>
    <w:multiLevelType w:val="hybridMultilevel"/>
    <w:tmpl w:val="50C2B3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0F4D67"/>
    <w:multiLevelType w:val="hybridMultilevel"/>
    <w:tmpl w:val="C55CE9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826CB8"/>
    <w:multiLevelType w:val="hybridMultilevel"/>
    <w:tmpl w:val="A6CEC34E"/>
    <w:lvl w:ilvl="0" w:tplc="D1647E96">
      <w:start w:val="1"/>
      <w:numFmt w:val="decimal"/>
      <w:lvlText w:val="%1."/>
      <w:lvlJc w:val="left"/>
      <w:pPr>
        <w:ind w:left="720" w:hanging="360"/>
      </w:pPr>
      <w:rPr>
        <w:rFonts w:ascii="Calibri" w:hAnsi="Calibri" w:cs="Aria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3"/>
  </w:num>
  <w:num w:numId="4">
    <w:abstractNumId w:val="5"/>
  </w:num>
  <w:num w:numId="5">
    <w:abstractNumId w:val="32"/>
  </w:num>
  <w:num w:numId="6">
    <w:abstractNumId w:val="14"/>
  </w:num>
  <w:num w:numId="7">
    <w:abstractNumId w:val="25"/>
  </w:num>
  <w:num w:numId="8">
    <w:abstractNumId w:val="9"/>
  </w:num>
  <w:num w:numId="9">
    <w:abstractNumId w:val="1"/>
  </w:num>
  <w:num w:numId="10">
    <w:abstractNumId w:val="2"/>
  </w:num>
  <w:num w:numId="11">
    <w:abstractNumId w:val="30"/>
  </w:num>
  <w:num w:numId="12">
    <w:abstractNumId w:val="28"/>
  </w:num>
  <w:num w:numId="13">
    <w:abstractNumId w:val="16"/>
  </w:num>
  <w:num w:numId="14">
    <w:abstractNumId w:val="36"/>
  </w:num>
  <w:num w:numId="15">
    <w:abstractNumId w:val="21"/>
  </w:num>
  <w:num w:numId="16">
    <w:abstractNumId w:val="15"/>
  </w:num>
  <w:num w:numId="17">
    <w:abstractNumId w:val="4"/>
  </w:num>
  <w:num w:numId="18">
    <w:abstractNumId w:val="39"/>
  </w:num>
  <w:num w:numId="19">
    <w:abstractNumId w:val="11"/>
  </w:num>
  <w:num w:numId="20">
    <w:abstractNumId w:val="40"/>
  </w:num>
  <w:num w:numId="21">
    <w:abstractNumId w:val="12"/>
  </w:num>
  <w:num w:numId="22">
    <w:abstractNumId w:val="18"/>
  </w:num>
  <w:num w:numId="23">
    <w:abstractNumId w:val="6"/>
  </w:num>
  <w:num w:numId="24">
    <w:abstractNumId w:val="8"/>
  </w:num>
  <w:num w:numId="25">
    <w:abstractNumId w:val="31"/>
  </w:num>
  <w:num w:numId="26">
    <w:abstractNumId w:val="35"/>
  </w:num>
  <w:num w:numId="27">
    <w:abstractNumId w:val="7"/>
  </w:num>
  <w:num w:numId="28">
    <w:abstractNumId w:val="23"/>
  </w:num>
  <w:num w:numId="29">
    <w:abstractNumId w:val="34"/>
  </w:num>
  <w:num w:numId="30">
    <w:abstractNumId w:val="22"/>
  </w:num>
  <w:num w:numId="31">
    <w:abstractNumId w:val="29"/>
  </w:num>
  <w:num w:numId="32">
    <w:abstractNumId w:val="17"/>
  </w:num>
  <w:num w:numId="33">
    <w:abstractNumId w:val="37"/>
  </w:num>
  <w:num w:numId="34">
    <w:abstractNumId w:val="20"/>
  </w:num>
  <w:num w:numId="35">
    <w:abstractNumId w:val="27"/>
  </w:num>
  <w:num w:numId="36">
    <w:abstractNumId w:val="33"/>
  </w:num>
  <w:num w:numId="37">
    <w:abstractNumId w:val="38"/>
  </w:num>
  <w:num w:numId="38">
    <w:abstractNumId w:val="26"/>
  </w:num>
  <w:num w:numId="39">
    <w:abstractNumId w:val="3"/>
  </w:num>
  <w:num w:numId="40">
    <w:abstractNumId w:val="24"/>
  </w:num>
  <w:num w:numId="41">
    <w:abstractNumId w:val="19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s-MX" w:vendorID="64" w:dllVersion="131078" w:nlCheck="1" w:checkStyle="1"/>
  <w:activeWritingStyle w:appName="MSWord" w:lang="es-ES" w:vendorID="64" w:dllVersion="131078" w:nlCheck="1" w:checkStyle="1"/>
  <w:stylePaneFormatFilter w:val="3F01"/>
  <w:defaultTabStop w:val="720"/>
  <w:hyphenationZone w:val="425"/>
  <w:noPunctuationKerning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97265F"/>
    <w:rsid w:val="000015A5"/>
    <w:rsid w:val="00001BDC"/>
    <w:rsid w:val="000059A4"/>
    <w:rsid w:val="00012190"/>
    <w:rsid w:val="00012E59"/>
    <w:rsid w:val="00014B07"/>
    <w:rsid w:val="0001654C"/>
    <w:rsid w:val="00016F71"/>
    <w:rsid w:val="0001724C"/>
    <w:rsid w:val="00017936"/>
    <w:rsid w:val="000216FF"/>
    <w:rsid w:val="00023D6D"/>
    <w:rsid w:val="0003437A"/>
    <w:rsid w:val="00037298"/>
    <w:rsid w:val="00042A2F"/>
    <w:rsid w:val="00044036"/>
    <w:rsid w:val="00044D51"/>
    <w:rsid w:val="00047B3F"/>
    <w:rsid w:val="00050EC2"/>
    <w:rsid w:val="000520A9"/>
    <w:rsid w:val="000575E4"/>
    <w:rsid w:val="00063C29"/>
    <w:rsid w:val="00074AC8"/>
    <w:rsid w:val="00084A95"/>
    <w:rsid w:val="0008506A"/>
    <w:rsid w:val="00086692"/>
    <w:rsid w:val="0008755A"/>
    <w:rsid w:val="00087856"/>
    <w:rsid w:val="000A0072"/>
    <w:rsid w:val="000B17B0"/>
    <w:rsid w:val="000B3462"/>
    <w:rsid w:val="000C1726"/>
    <w:rsid w:val="000C2F5E"/>
    <w:rsid w:val="000C59D7"/>
    <w:rsid w:val="000C7F43"/>
    <w:rsid w:val="000E0774"/>
    <w:rsid w:val="000E3F8A"/>
    <w:rsid w:val="000F0B41"/>
    <w:rsid w:val="000F4702"/>
    <w:rsid w:val="000F5296"/>
    <w:rsid w:val="000F7C1E"/>
    <w:rsid w:val="001002B3"/>
    <w:rsid w:val="00110A6A"/>
    <w:rsid w:val="00114BD2"/>
    <w:rsid w:val="00116AAF"/>
    <w:rsid w:val="00123989"/>
    <w:rsid w:val="0012631C"/>
    <w:rsid w:val="00136E0E"/>
    <w:rsid w:val="00140B6D"/>
    <w:rsid w:val="001414E8"/>
    <w:rsid w:val="0014552D"/>
    <w:rsid w:val="00145977"/>
    <w:rsid w:val="00145EC0"/>
    <w:rsid w:val="001479AA"/>
    <w:rsid w:val="00151AAB"/>
    <w:rsid w:val="001621B3"/>
    <w:rsid w:val="00175A26"/>
    <w:rsid w:val="00176C23"/>
    <w:rsid w:val="00177B0A"/>
    <w:rsid w:val="00185493"/>
    <w:rsid w:val="00197469"/>
    <w:rsid w:val="001A3789"/>
    <w:rsid w:val="001A4A02"/>
    <w:rsid w:val="001B2B95"/>
    <w:rsid w:val="001C137B"/>
    <w:rsid w:val="001C7A4B"/>
    <w:rsid w:val="001D58B2"/>
    <w:rsid w:val="001E0AC9"/>
    <w:rsid w:val="001E1241"/>
    <w:rsid w:val="001E27FF"/>
    <w:rsid w:val="001E5EED"/>
    <w:rsid w:val="001E77B4"/>
    <w:rsid w:val="001E7AD4"/>
    <w:rsid w:val="001F4286"/>
    <w:rsid w:val="001F56F7"/>
    <w:rsid w:val="00202343"/>
    <w:rsid w:val="00202484"/>
    <w:rsid w:val="002024E0"/>
    <w:rsid w:val="00204A86"/>
    <w:rsid w:val="00206E15"/>
    <w:rsid w:val="0021567E"/>
    <w:rsid w:val="0021584A"/>
    <w:rsid w:val="00221202"/>
    <w:rsid w:val="002324E8"/>
    <w:rsid w:val="0023618D"/>
    <w:rsid w:val="00237ACB"/>
    <w:rsid w:val="00243B3E"/>
    <w:rsid w:val="00245989"/>
    <w:rsid w:val="00247881"/>
    <w:rsid w:val="0025302F"/>
    <w:rsid w:val="00256873"/>
    <w:rsid w:val="00257E74"/>
    <w:rsid w:val="002631FF"/>
    <w:rsid w:val="00267D7A"/>
    <w:rsid w:val="002712DB"/>
    <w:rsid w:val="00272A41"/>
    <w:rsid w:val="0027576C"/>
    <w:rsid w:val="002759DF"/>
    <w:rsid w:val="00292394"/>
    <w:rsid w:val="002936F8"/>
    <w:rsid w:val="002949D1"/>
    <w:rsid w:val="002A02CC"/>
    <w:rsid w:val="002B3FF2"/>
    <w:rsid w:val="002B6B29"/>
    <w:rsid w:val="002C2119"/>
    <w:rsid w:val="002C4361"/>
    <w:rsid w:val="002C66CF"/>
    <w:rsid w:val="002C7542"/>
    <w:rsid w:val="002D188A"/>
    <w:rsid w:val="002D5F95"/>
    <w:rsid w:val="002E03AB"/>
    <w:rsid w:val="002F0C11"/>
    <w:rsid w:val="002F7AC8"/>
    <w:rsid w:val="0030307C"/>
    <w:rsid w:val="00312654"/>
    <w:rsid w:val="0031425C"/>
    <w:rsid w:val="00316F6A"/>
    <w:rsid w:val="0032135E"/>
    <w:rsid w:val="00326D26"/>
    <w:rsid w:val="003534DF"/>
    <w:rsid w:val="003536B0"/>
    <w:rsid w:val="00354ACF"/>
    <w:rsid w:val="00356B4A"/>
    <w:rsid w:val="003737D9"/>
    <w:rsid w:val="003909F7"/>
    <w:rsid w:val="00394D86"/>
    <w:rsid w:val="003950A8"/>
    <w:rsid w:val="003A0B45"/>
    <w:rsid w:val="003A13D2"/>
    <w:rsid w:val="003A58E2"/>
    <w:rsid w:val="003B0E40"/>
    <w:rsid w:val="003C23E5"/>
    <w:rsid w:val="003C5171"/>
    <w:rsid w:val="003D1BE5"/>
    <w:rsid w:val="003D3041"/>
    <w:rsid w:val="003D37F7"/>
    <w:rsid w:val="003D4608"/>
    <w:rsid w:val="003E5910"/>
    <w:rsid w:val="003F1763"/>
    <w:rsid w:val="003F1975"/>
    <w:rsid w:val="003F47C9"/>
    <w:rsid w:val="003F60E1"/>
    <w:rsid w:val="004003DE"/>
    <w:rsid w:val="00402781"/>
    <w:rsid w:val="00405D63"/>
    <w:rsid w:val="00412EFC"/>
    <w:rsid w:val="004139E7"/>
    <w:rsid w:val="00417DB8"/>
    <w:rsid w:val="004222A4"/>
    <w:rsid w:val="0042276E"/>
    <w:rsid w:val="004241A1"/>
    <w:rsid w:val="00435334"/>
    <w:rsid w:val="00436C38"/>
    <w:rsid w:val="004405B6"/>
    <w:rsid w:val="004542E0"/>
    <w:rsid w:val="0046278A"/>
    <w:rsid w:val="00470540"/>
    <w:rsid w:val="004714BA"/>
    <w:rsid w:val="00473200"/>
    <w:rsid w:val="004833E6"/>
    <w:rsid w:val="00492A2A"/>
    <w:rsid w:val="00494209"/>
    <w:rsid w:val="00494885"/>
    <w:rsid w:val="004A653E"/>
    <w:rsid w:val="004A6FFC"/>
    <w:rsid w:val="004B0209"/>
    <w:rsid w:val="004C2F43"/>
    <w:rsid w:val="004D1579"/>
    <w:rsid w:val="004D6096"/>
    <w:rsid w:val="004E0050"/>
    <w:rsid w:val="004E1654"/>
    <w:rsid w:val="004F0DFA"/>
    <w:rsid w:val="004F380E"/>
    <w:rsid w:val="004F563D"/>
    <w:rsid w:val="005001D3"/>
    <w:rsid w:val="005014B3"/>
    <w:rsid w:val="0050168F"/>
    <w:rsid w:val="00501CB5"/>
    <w:rsid w:val="00502586"/>
    <w:rsid w:val="00504C6F"/>
    <w:rsid w:val="0050707A"/>
    <w:rsid w:val="0051088B"/>
    <w:rsid w:val="00513949"/>
    <w:rsid w:val="00514AF5"/>
    <w:rsid w:val="00523BA2"/>
    <w:rsid w:val="005254A7"/>
    <w:rsid w:val="005256BC"/>
    <w:rsid w:val="00525940"/>
    <w:rsid w:val="005502E9"/>
    <w:rsid w:val="0055582D"/>
    <w:rsid w:val="005610E4"/>
    <w:rsid w:val="00561C73"/>
    <w:rsid w:val="00564014"/>
    <w:rsid w:val="00565571"/>
    <w:rsid w:val="00566D53"/>
    <w:rsid w:val="005672A7"/>
    <w:rsid w:val="00570E4E"/>
    <w:rsid w:val="00574D93"/>
    <w:rsid w:val="00585797"/>
    <w:rsid w:val="005A2907"/>
    <w:rsid w:val="005A5D03"/>
    <w:rsid w:val="005A7B9B"/>
    <w:rsid w:val="005B1675"/>
    <w:rsid w:val="005C0D81"/>
    <w:rsid w:val="005C0FE4"/>
    <w:rsid w:val="005C512F"/>
    <w:rsid w:val="005C6175"/>
    <w:rsid w:val="005D0455"/>
    <w:rsid w:val="005D264B"/>
    <w:rsid w:val="005D5D39"/>
    <w:rsid w:val="005D6DAD"/>
    <w:rsid w:val="005F1B7A"/>
    <w:rsid w:val="005F2091"/>
    <w:rsid w:val="005F38C8"/>
    <w:rsid w:val="006057FE"/>
    <w:rsid w:val="00611DEF"/>
    <w:rsid w:val="0061433C"/>
    <w:rsid w:val="0062052F"/>
    <w:rsid w:val="0062162D"/>
    <w:rsid w:val="0063150E"/>
    <w:rsid w:val="00634758"/>
    <w:rsid w:val="00642569"/>
    <w:rsid w:val="006466F5"/>
    <w:rsid w:val="00651F9B"/>
    <w:rsid w:val="0066130A"/>
    <w:rsid w:val="0066431F"/>
    <w:rsid w:val="00670477"/>
    <w:rsid w:val="006742F8"/>
    <w:rsid w:val="006747FA"/>
    <w:rsid w:val="006804E9"/>
    <w:rsid w:val="00681707"/>
    <w:rsid w:val="00682BED"/>
    <w:rsid w:val="0069638A"/>
    <w:rsid w:val="006A1EC3"/>
    <w:rsid w:val="006A2EA2"/>
    <w:rsid w:val="006A57D4"/>
    <w:rsid w:val="006A7233"/>
    <w:rsid w:val="006B0163"/>
    <w:rsid w:val="006B7745"/>
    <w:rsid w:val="006C0719"/>
    <w:rsid w:val="006C53EB"/>
    <w:rsid w:val="006C5F39"/>
    <w:rsid w:val="006D3BF9"/>
    <w:rsid w:val="006E3A45"/>
    <w:rsid w:val="006E5727"/>
    <w:rsid w:val="006E60E0"/>
    <w:rsid w:val="006E6E53"/>
    <w:rsid w:val="006E70A4"/>
    <w:rsid w:val="006E77A5"/>
    <w:rsid w:val="006F0691"/>
    <w:rsid w:val="006F5D29"/>
    <w:rsid w:val="00700459"/>
    <w:rsid w:val="00706478"/>
    <w:rsid w:val="00710264"/>
    <w:rsid w:val="0071147E"/>
    <w:rsid w:val="00717A22"/>
    <w:rsid w:val="00721567"/>
    <w:rsid w:val="00721708"/>
    <w:rsid w:val="00723F2B"/>
    <w:rsid w:val="007258BF"/>
    <w:rsid w:val="00731674"/>
    <w:rsid w:val="00733838"/>
    <w:rsid w:val="007350FF"/>
    <w:rsid w:val="007410E2"/>
    <w:rsid w:val="0074444B"/>
    <w:rsid w:val="00746316"/>
    <w:rsid w:val="0074687F"/>
    <w:rsid w:val="00755186"/>
    <w:rsid w:val="007620D6"/>
    <w:rsid w:val="00764CAE"/>
    <w:rsid w:val="007716DA"/>
    <w:rsid w:val="00774787"/>
    <w:rsid w:val="00774B76"/>
    <w:rsid w:val="0077682D"/>
    <w:rsid w:val="00776CE7"/>
    <w:rsid w:val="00780773"/>
    <w:rsid w:val="00785326"/>
    <w:rsid w:val="007953D1"/>
    <w:rsid w:val="007B1159"/>
    <w:rsid w:val="007B1F71"/>
    <w:rsid w:val="007B310E"/>
    <w:rsid w:val="007B6903"/>
    <w:rsid w:val="007C0693"/>
    <w:rsid w:val="007C5808"/>
    <w:rsid w:val="007C7466"/>
    <w:rsid w:val="007D00A5"/>
    <w:rsid w:val="007D03B1"/>
    <w:rsid w:val="007D057C"/>
    <w:rsid w:val="007E56CD"/>
    <w:rsid w:val="007F08E9"/>
    <w:rsid w:val="0080095C"/>
    <w:rsid w:val="00802224"/>
    <w:rsid w:val="0080698A"/>
    <w:rsid w:val="008138A9"/>
    <w:rsid w:val="008158DD"/>
    <w:rsid w:val="00816400"/>
    <w:rsid w:val="00816696"/>
    <w:rsid w:val="00827050"/>
    <w:rsid w:val="008303B0"/>
    <w:rsid w:val="0083618F"/>
    <w:rsid w:val="00836AF7"/>
    <w:rsid w:val="00842840"/>
    <w:rsid w:val="00853810"/>
    <w:rsid w:val="00861501"/>
    <w:rsid w:val="00865BEA"/>
    <w:rsid w:val="0087397A"/>
    <w:rsid w:val="008754D6"/>
    <w:rsid w:val="008778E3"/>
    <w:rsid w:val="00883E8B"/>
    <w:rsid w:val="008855F4"/>
    <w:rsid w:val="008A1328"/>
    <w:rsid w:val="008A20B2"/>
    <w:rsid w:val="008B6265"/>
    <w:rsid w:val="008C1413"/>
    <w:rsid w:val="008C6C2D"/>
    <w:rsid w:val="008D071F"/>
    <w:rsid w:val="008D12F2"/>
    <w:rsid w:val="008D174D"/>
    <w:rsid w:val="008E1D69"/>
    <w:rsid w:val="008E2980"/>
    <w:rsid w:val="008E42F8"/>
    <w:rsid w:val="008F000C"/>
    <w:rsid w:val="008F085C"/>
    <w:rsid w:val="008F35AF"/>
    <w:rsid w:val="008F44AE"/>
    <w:rsid w:val="008F7046"/>
    <w:rsid w:val="009010C9"/>
    <w:rsid w:val="00902DC1"/>
    <w:rsid w:val="0090370E"/>
    <w:rsid w:val="00906C06"/>
    <w:rsid w:val="009131DA"/>
    <w:rsid w:val="00913F1A"/>
    <w:rsid w:val="009143CC"/>
    <w:rsid w:val="00914B63"/>
    <w:rsid w:val="009215E5"/>
    <w:rsid w:val="00921633"/>
    <w:rsid w:val="0093283E"/>
    <w:rsid w:val="009331F2"/>
    <w:rsid w:val="0094676C"/>
    <w:rsid w:val="0095072C"/>
    <w:rsid w:val="00955ECE"/>
    <w:rsid w:val="00960AB8"/>
    <w:rsid w:val="00967222"/>
    <w:rsid w:val="0097034C"/>
    <w:rsid w:val="0097265F"/>
    <w:rsid w:val="00973F11"/>
    <w:rsid w:val="00981599"/>
    <w:rsid w:val="00982064"/>
    <w:rsid w:val="00987E40"/>
    <w:rsid w:val="00997FED"/>
    <w:rsid w:val="009B33A7"/>
    <w:rsid w:val="009B3F16"/>
    <w:rsid w:val="009B4038"/>
    <w:rsid w:val="009B54E5"/>
    <w:rsid w:val="009B7D4C"/>
    <w:rsid w:val="009C165E"/>
    <w:rsid w:val="009C21B9"/>
    <w:rsid w:val="009C2340"/>
    <w:rsid w:val="009C6E5A"/>
    <w:rsid w:val="009D685F"/>
    <w:rsid w:val="009E202C"/>
    <w:rsid w:val="009E635C"/>
    <w:rsid w:val="009F10E1"/>
    <w:rsid w:val="009F5ADB"/>
    <w:rsid w:val="009F61DE"/>
    <w:rsid w:val="00A000E8"/>
    <w:rsid w:val="00A05465"/>
    <w:rsid w:val="00A16538"/>
    <w:rsid w:val="00A16F28"/>
    <w:rsid w:val="00A22EA0"/>
    <w:rsid w:val="00A24D24"/>
    <w:rsid w:val="00A24E3D"/>
    <w:rsid w:val="00A2692B"/>
    <w:rsid w:val="00A31699"/>
    <w:rsid w:val="00A360B8"/>
    <w:rsid w:val="00A37AC7"/>
    <w:rsid w:val="00A40B74"/>
    <w:rsid w:val="00A43D6F"/>
    <w:rsid w:val="00A46F90"/>
    <w:rsid w:val="00A57A29"/>
    <w:rsid w:val="00A6225A"/>
    <w:rsid w:val="00A637C2"/>
    <w:rsid w:val="00A668FA"/>
    <w:rsid w:val="00A900F4"/>
    <w:rsid w:val="00AA0B31"/>
    <w:rsid w:val="00AA54FB"/>
    <w:rsid w:val="00AB1248"/>
    <w:rsid w:val="00AB1FD2"/>
    <w:rsid w:val="00AC227D"/>
    <w:rsid w:val="00AC487A"/>
    <w:rsid w:val="00AC4DCA"/>
    <w:rsid w:val="00AD3B52"/>
    <w:rsid w:val="00AD3B8D"/>
    <w:rsid w:val="00AD46E9"/>
    <w:rsid w:val="00AE1BC5"/>
    <w:rsid w:val="00AE5DB0"/>
    <w:rsid w:val="00AE74FB"/>
    <w:rsid w:val="00AF12DF"/>
    <w:rsid w:val="00AF3CB1"/>
    <w:rsid w:val="00AF5455"/>
    <w:rsid w:val="00B01473"/>
    <w:rsid w:val="00B23BF8"/>
    <w:rsid w:val="00B315CD"/>
    <w:rsid w:val="00B3192A"/>
    <w:rsid w:val="00B31C95"/>
    <w:rsid w:val="00B326D2"/>
    <w:rsid w:val="00B41010"/>
    <w:rsid w:val="00B5571F"/>
    <w:rsid w:val="00B60DEA"/>
    <w:rsid w:val="00B61407"/>
    <w:rsid w:val="00B61C68"/>
    <w:rsid w:val="00B64A42"/>
    <w:rsid w:val="00B665AF"/>
    <w:rsid w:val="00B671D6"/>
    <w:rsid w:val="00B7166B"/>
    <w:rsid w:val="00B75302"/>
    <w:rsid w:val="00B8502C"/>
    <w:rsid w:val="00B969F3"/>
    <w:rsid w:val="00B973EA"/>
    <w:rsid w:val="00BA55DA"/>
    <w:rsid w:val="00BC7500"/>
    <w:rsid w:val="00BD691A"/>
    <w:rsid w:val="00BD7CCD"/>
    <w:rsid w:val="00BE3855"/>
    <w:rsid w:val="00BE3A5B"/>
    <w:rsid w:val="00BF1E3E"/>
    <w:rsid w:val="00BF22C7"/>
    <w:rsid w:val="00C01937"/>
    <w:rsid w:val="00C12E7B"/>
    <w:rsid w:val="00C17D1C"/>
    <w:rsid w:val="00C208EC"/>
    <w:rsid w:val="00C30004"/>
    <w:rsid w:val="00C3226E"/>
    <w:rsid w:val="00C33412"/>
    <w:rsid w:val="00C3685F"/>
    <w:rsid w:val="00C4437A"/>
    <w:rsid w:val="00C52633"/>
    <w:rsid w:val="00C52959"/>
    <w:rsid w:val="00C579FB"/>
    <w:rsid w:val="00C67F62"/>
    <w:rsid w:val="00C80EE1"/>
    <w:rsid w:val="00C84954"/>
    <w:rsid w:val="00C85F2B"/>
    <w:rsid w:val="00C91CC1"/>
    <w:rsid w:val="00C92E0A"/>
    <w:rsid w:val="00C964E5"/>
    <w:rsid w:val="00C9678D"/>
    <w:rsid w:val="00CA5A82"/>
    <w:rsid w:val="00CA61CB"/>
    <w:rsid w:val="00CA6922"/>
    <w:rsid w:val="00CA6BCA"/>
    <w:rsid w:val="00CB065B"/>
    <w:rsid w:val="00CB2D37"/>
    <w:rsid w:val="00CC0A01"/>
    <w:rsid w:val="00CD3FB3"/>
    <w:rsid w:val="00CD4E0C"/>
    <w:rsid w:val="00CE3E8A"/>
    <w:rsid w:val="00CE450E"/>
    <w:rsid w:val="00CF343F"/>
    <w:rsid w:val="00CF42A4"/>
    <w:rsid w:val="00CF490A"/>
    <w:rsid w:val="00D02A30"/>
    <w:rsid w:val="00D02D0B"/>
    <w:rsid w:val="00D038FD"/>
    <w:rsid w:val="00D0454F"/>
    <w:rsid w:val="00D07E75"/>
    <w:rsid w:val="00D10B79"/>
    <w:rsid w:val="00D10D82"/>
    <w:rsid w:val="00D1106D"/>
    <w:rsid w:val="00D14AAA"/>
    <w:rsid w:val="00D168E9"/>
    <w:rsid w:val="00D206BA"/>
    <w:rsid w:val="00D235A0"/>
    <w:rsid w:val="00D32734"/>
    <w:rsid w:val="00D329E5"/>
    <w:rsid w:val="00D34EE8"/>
    <w:rsid w:val="00D36882"/>
    <w:rsid w:val="00D4000C"/>
    <w:rsid w:val="00D42320"/>
    <w:rsid w:val="00D43C06"/>
    <w:rsid w:val="00D44F9A"/>
    <w:rsid w:val="00D45812"/>
    <w:rsid w:val="00D55C28"/>
    <w:rsid w:val="00D57DB2"/>
    <w:rsid w:val="00D6258A"/>
    <w:rsid w:val="00D67631"/>
    <w:rsid w:val="00D71B92"/>
    <w:rsid w:val="00D746DC"/>
    <w:rsid w:val="00D76F6E"/>
    <w:rsid w:val="00D82FA6"/>
    <w:rsid w:val="00D861E0"/>
    <w:rsid w:val="00D86814"/>
    <w:rsid w:val="00D9219E"/>
    <w:rsid w:val="00D93737"/>
    <w:rsid w:val="00DB15EF"/>
    <w:rsid w:val="00DE2104"/>
    <w:rsid w:val="00DE3444"/>
    <w:rsid w:val="00DE3DBA"/>
    <w:rsid w:val="00DF325C"/>
    <w:rsid w:val="00DF6B61"/>
    <w:rsid w:val="00E01081"/>
    <w:rsid w:val="00E04D62"/>
    <w:rsid w:val="00E07161"/>
    <w:rsid w:val="00E14DCF"/>
    <w:rsid w:val="00E157CC"/>
    <w:rsid w:val="00E16EF0"/>
    <w:rsid w:val="00E20DE3"/>
    <w:rsid w:val="00E22E5B"/>
    <w:rsid w:val="00E35812"/>
    <w:rsid w:val="00E373D1"/>
    <w:rsid w:val="00E43222"/>
    <w:rsid w:val="00E466D8"/>
    <w:rsid w:val="00E46E8C"/>
    <w:rsid w:val="00E47984"/>
    <w:rsid w:val="00E51A63"/>
    <w:rsid w:val="00E51F8F"/>
    <w:rsid w:val="00E60BC2"/>
    <w:rsid w:val="00E60D6D"/>
    <w:rsid w:val="00E60DB7"/>
    <w:rsid w:val="00E70F8D"/>
    <w:rsid w:val="00E80098"/>
    <w:rsid w:val="00E824E7"/>
    <w:rsid w:val="00E848A2"/>
    <w:rsid w:val="00E84FEC"/>
    <w:rsid w:val="00E860BE"/>
    <w:rsid w:val="00E86359"/>
    <w:rsid w:val="00E931E6"/>
    <w:rsid w:val="00E93BA8"/>
    <w:rsid w:val="00E94C78"/>
    <w:rsid w:val="00E97885"/>
    <w:rsid w:val="00EA3F05"/>
    <w:rsid w:val="00EA5453"/>
    <w:rsid w:val="00EA7976"/>
    <w:rsid w:val="00EB4676"/>
    <w:rsid w:val="00EC0FE9"/>
    <w:rsid w:val="00EC6A5C"/>
    <w:rsid w:val="00ED3336"/>
    <w:rsid w:val="00EE189C"/>
    <w:rsid w:val="00EE36A6"/>
    <w:rsid w:val="00EF1DAE"/>
    <w:rsid w:val="00EF28EA"/>
    <w:rsid w:val="00EF3A05"/>
    <w:rsid w:val="00EF6D59"/>
    <w:rsid w:val="00F02DD3"/>
    <w:rsid w:val="00F0683C"/>
    <w:rsid w:val="00F143CA"/>
    <w:rsid w:val="00F175D9"/>
    <w:rsid w:val="00F20CBA"/>
    <w:rsid w:val="00F248EA"/>
    <w:rsid w:val="00F3031F"/>
    <w:rsid w:val="00F312CC"/>
    <w:rsid w:val="00F327E1"/>
    <w:rsid w:val="00F32A78"/>
    <w:rsid w:val="00F4753B"/>
    <w:rsid w:val="00F50D3F"/>
    <w:rsid w:val="00F55638"/>
    <w:rsid w:val="00F57262"/>
    <w:rsid w:val="00F61E00"/>
    <w:rsid w:val="00F62DA6"/>
    <w:rsid w:val="00F631C1"/>
    <w:rsid w:val="00F675B1"/>
    <w:rsid w:val="00F67CE0"/>
    <w:rsid w:val="00F723E6"/>
    <w:rsid w:val="00F727F4"/>
    <w:rsid w:val="00F72D7B"/>
    <w:rsid w:val="00F737CF"/>
    <w:rsid w:val="00F76219"/>
    <w:rsid w:val="00F80BED"/>
    <w:rsid w:val="00F83F8A"/>
    <w:rsid w:val="00F86A85"/>
    <w:rsid w:val="00F86F4E"/>
    <w:rsid w:val="00F959DF"/>
    <w:rsid w:val="00FB1758"/>
    <w:rsid w:val="00FB2D60"/>
    <w:rsid w:val="00FB38A2"/>
    <w:rsid w:val="00FC4509"/>
    <w:rsid w:val="00FC6C27"/>
    <w:rsid w:val="00FE2A92"/>
    <w:rsid w:val="00FE6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D6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3D46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D46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D460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3D4608"/>
    <w:pPr>
      <w:tabs>
        <w:tab w:val="center" w:pos="4320"/>
        <w:tab w:val="right" w:pos="8640"/>
      </w:tabs>
    </w:pPr>
  </w:style>
  <w:style w:type="paragraph" w:styleId="Textoindependiente2">
    <w:name w:val="Body Text 2"/>
    <w:basedOn w:val="Normal"/>
    <w:rsid w:val="003D4608"/>
    <w:rPr>
      <w:rFonts w:ascii="Arial" w:hAnsi="Arial" w:cs="Arial"/>
      <w:sz w:val="18"/>
    </w:rPr>
  </w:style>
  <w:style w:type="paragraph" w:styleId="Listaconvietas">
    <w:name w:val="List Bullet"/>
    <w:basedOn w:val="Normal"/>
    <w:autoRedefine/>
    <w:rsid w:val="003D4608"/>
    <w:pPr>
      <w:numPr>
        <w:numId w:val="1"/>
      </w:numPr>
    </w:pPr>
    <w:rPr>
      <w:lang w:val="en-GB"/>
    </w:rPr>
  </w:style>
  <w:style w:type="character" w:styleId="Hipervnculo">
    <w:name w:val="Hyperlink"/>
    <w:basedOn w:val="Fuentedeprrafopredeter"/>
    <w:uiPriority w:val="99"/>
    <w:rsid w:val="003D460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D4608"/>
  </w:style>
  <w:style w:type="paragraph" w:styleId="TDC2">
    <w:name w:val="toc 2"/>
    <w:basedOn w:val="Normal"/>
    <w:next w:val="Normal"/>
    <w:autoRedefine/>
    <w:uiPriority w:val="39"/>
    <w:rsid w:val="003D4608"/>
    <w:pPr>
      <w:ind w:left="240"/>
    </w:pPr>
  </w:style>
  <w:style w:type="paragraph" w:styleId="TDC3">
    <w:name w:val="toc 3"/>
    <w:basedOn w:val="Normal"/>
    <w:next w:val="Normal"/>
    <w:autoRedefine/>
    <w:uiPriority w:val="39"/>
    <w:rsid w:val="003D4608"/>
    <w:pPr>
      <w:ind w:left="480"/>
    </w:pPr>
  </w:style>
  <w:style w:type="character" w:customStyle="1" w:styleId="HelpText">
    <w:name w:val="Help Text"/>
    <w:rsid w:val="003D4608"/>
    <w:rPr>
      <w:i/>
      <w:vanish/>
      <w:color w:val="FF0000"/>
    </w:rPr>
  </w:style>
  <w:style w:type="paragraph" w:styleId="Textoindependiente3">
    <w:name w:val="Body Text 3"/>
    <w:basedOn w:val="Normal"/>
    <w:rsid w:val="003D4608"/>
    <w:rPr>
      <w:rFonts w:ascii="Arial" w:hAnsi="Arial" w:cs="Arial"/>
      <w:sz w:val="18"/>
    </w:rPr>
  </w:style>
  <w:style w:type="paragraph" w:styleId="Textoindependiente">
    <w:name w:val="Body Text"/>
    <w:basedOn w:val="Normal"/>
    <w:rsid w:val="003D4608"/>
    <w:rPr>
      <w:i/>
      <w:vanish/>
      <w:lang w:val="en-GB"/>
    </w:rPr>
  </w:style>
  <w:style w:type="paragraph" w:styleId="Encabezado">
    <w:name w:val="header"/>
    <w:basedOn w:val="Normal"/>
    <w:rsid w:val="003D4608"/>
    <w:pPr>
      <w:tabs>
        <w:tab w:val="center" w:pos="4320"/>
        <w:tab w:val="right" w:pos="8640"/>
      </w:tabs>
    </w:pPr>
  </w:style>
  <w:style w:type="paragraph" w:customStyle="1" w:styleId="Graphic">
    <w:name w:val="Graphic"/>
    <w:basedOn w:val="Normal"/>
    <w:rsid w:val="003D4608"/>
    <w:pPr>
      <w:widowControl w:val="0"/>
      <w:spacing w:before="120" w:after="120"/>
    </w:pPr>
    <w:rPr>
      <w:rFonts w:ascii="Arial" w:hAnsi="Arial"/>
      <w:sz w:val="20"/>
      <w:szCs w:val="20"/>
      <w:lang w:val="en-GB"/>
    </w:rPr>
  </w:style>
  <w:style w:type="character" w:styleId="Nmerodepgina">
    <w:name w:val="page number"/>
    <w:basedOn w:val="Fuentedeprrafopredeter"/>
    <w:rsid w:val="003D4608"/>
  </w:style>
  <w:style w:type="character" w:styleId="Hipervnculovisitado">
    <w:name w:val="FollowedHyperlink"/>
    <w:basedOn w:val="Fuentedeprrafopredeter"/>
    <w:rsid w:val="003D4608"/>
    <w:rPr>
      <w:color w:val="800080"/>
      <w:u w:val="single"/>
    </w:rPr>
  </w:style>
  <w:style w:type="paragraph" w:customStyle="1" w:styleId="CopyrightText">
    <w:name w:val="CopyrightText"/>
    <w:basedOn w:val="Normal"/>
    <w:rsid w:val="003D4608"/>
    <w:pPr>
      <w:tabs>
        <w:tab w:val="left" w:pos="3690"/>
      </w:tabs>
      <w:spacing w:after="80" w:line="240" w:lineRule="atLeast"/>
    </w:pPr>
    <w:rPr>
      <w:rFonts w:ascii="Arial" w:hAnsi="Arial"/>
      <w:sz w:val="16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58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84A"/>
    <w:rPr>
      <w:rFonts w:ascii="Tahoma" w:hAnsi="Tahoma" w:cs="Tahoma"/>
      <w:sz w:val="16"/>
      <w:szCs w:val="16"/>
      <w:lang w:val="en-US" w:eastAsia="en-US"/>
    </w:rPr>
  </w:style>
  <w:style w:type="character" w:customStyle="1" w:styleId="apple-style-span">
    <w:name w:val="apple-style-span"/>
    <w:basedOn w:val="Fuentedeprrafopredeter"/>
    <w:rsid w:val="0093283E"/>
  </w:style>
  <w:style w:type="paragraph" w:styleId="Prrafodelista">
    <w:name w:val="List Paragraph"/>
    <w:basedOn w:val="Normal"/>
    <w:uiPriority w:val="34"/>
    <w:qFormat/>
    <w:rsid w:val="005254A7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2C43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C43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08506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Fuentedeprrafopredeter"/>
    <w:rsid w:val="00CF490A"/>
  </w:style>
  <w:style w:type="character" w:customStyle="1" w:styleId="shorttext">
    <w:name w:val="short_text"/>
    <w:basedOn w:val="Fuentedeprrafopredeter"/>
    <w:rsid w:val="00CF490A"/>
  </w:style>
  <w:style w:type="paragraph" w:styleId="Ttulo">
    <w:name w:val="Title"/>
    <w:basedOn w:val="Normal"/>
    <w:next w:val="Normal"/>
    <w:link w:val="TtuloCar"/>
    <w:uiPriority w:val="10"/>
    <w:qFormat/>
    <w:rsid w:val="00B326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26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7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13502-2C3E-44EE-9A56-F47767216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1963</Words>
  <Characters>10797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&lt;&lt;Project Name&gt;&gt;</vt:lpstr>
      <vt:lpstr>&lt;&lt;Project Name&gt;&gt;</vt:lpstr>
    </vt:vector>
  </TitlesOfParts>
  <Company>WISDM Corporation</Company>
  <LinksUpToDate>false</LinksUpToDate>
  <CharactersWithSpaces>12735</CharactersWithSpaces>
  <SharedDoc>false</SharedDoc>
  <HLinks>
    <vt:vector size="162" baseType="variant">
      <vt:variant>
        <vt:i4>1179711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_Toc306685267</vt:lpwstr>
      </vt:variant>
      <vt:variant>
        <vt:i4>1179711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_Toc306685266</vt:lpwstr>
      </vt:variant>
      <vt:variant>
        <vt:i4>1179711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_Toc306685265</vt:lpwstr>
      </vt:variant>
      <vt:variant>
        <vt:i4>1179711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_Toc306685264</vt:lpwstr>
      </vt:variant>
      <vt:variant>
        <vt:i4>1179711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_Toc306685263</vt:lpwstr>
      </vt:variant>
      <vt:variant>
        <vt:i4>1179711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_Toc306685262</vt:lpwstr>
      </vt:variant>
      <vt:variant>
        <vt:i4>1179711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_Toc306685261</vt:lpwstr>
      </vt:variant>
      <vt:variant>
        <vt:i4>1179711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_Toc306685260</vt:lpwstr>
      </vt:variant>
      <vt:variant>
        <vt:i4>1114175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_Toc306685259</vt:lpwstr>
      </vt:variant>
      <vt:variant>
        <vt:i4>1114175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_Toc306685258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_Toc306685257</vt:lpwstr>
      </vt:variant>
      <vt:variant>
        <vt:i4>1114175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_Toc306685256</vt:lpwstr>
      </vt:variant>
      <vt:variant>
        <vt:i4>1114175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_Toc306685255</vt:lpwstr>
      </vt:variant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_Toc306685254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_Toc306685253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_Toc306685252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_Toc306685251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_Toc306685250</vt:lpwstr>
      </vt:variant>
      <vt:variant>
        <vt:i4>1048639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_Toc306685249</vt:lpwstr>
      </vt:variant>
      <vt:variant>
        <vt:i4>1048639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_Toc306685248</vt:lpwstr>
      </vt:variant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_Toc306685247</vt:lpwstr>
      </vt:variant>
      <vt:variant>
        <vt:i4>1048639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_Toc306685246</vt:lpwstr>
      </vt:variant>
      <vt:variant>
        <vt:i4>1048639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_Toc306685245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_Toc306685244</vt:lpwstr>
      </vt:variant>
      <vt:variant>
        <vt:i4>1048639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_Toc306685243</vt:lpwstr>
      </vt:variant>
      <vt:variant>
        <vt:i4>1048639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_Toc306685242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_Toc306685241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&lt;&lt;Project Name&gt;&gt;</dc:title>
  <dc:creator>Dell Burner</dc:creator>
  <cp:lastModifiedBy>Oscarin</cp:lastModifiedBy>
  <cp:revision>26</cp:revision>
  <cp:lastPrinted>2013-02-26T18:24:00Z</cp:lastPrinted>
  <dcterms:created xsi:type="dcterms:W3CDTF">2013-02-27T05:20:00Z</dcterms:created>
  <dcterms:modified xsi:type="dcterms:W3CDTF">2014-07-31T22:38:00Z</dcterms:modified>
</cp:coreProperties>
</file>