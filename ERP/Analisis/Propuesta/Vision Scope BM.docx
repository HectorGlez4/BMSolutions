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2B3FF2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Carlos Gonzalez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Default="00A22EA0">
      <w:pPr>
        <w:rPr>
          <w:lang w:val="en-GB"/>
        </w:rPr>
        <w:sectPr w:rsidR="00A22EA0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>
        <w:rPr>
          <w:lang w:val="en-GB"/>
        </w:rPr>
        <w:lastRenderedPageBreak/>
        <w:t>Tabl</w:t>
      </w:r>
      <w:r w:rsidR="0093283E">
        <w:rPr>
          <w:lang w:val="en-GB"/>
        </w:rPr>
        <w:t>a de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E47984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47984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E47984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>un ERP Online simplifacdo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>Una vez que se cuente con el ERP Online simplificado, se podrá llegar a un mayor número de empresas ( micros y pequeñas ),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( Ventas, Compras, Control de Inventario, Cobranza, Pagos, Bancos y Contabilidad) ,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ser</w:t>
      </w:r>
      <w:r>
        <w:rPr>
          <w:rFonts w:ascii="Calibri" w:hAnsi="Calibri" w:cs="Arial"/>
          <w:bCs/>
          <w:lang w:val="es-MX"/>
        </w:rPr>
        <w:t xml:space="preserve">muy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deberá concebirse para </w:t>
      </w:r>
      <w:r w:rsidR="00A360B8">
        <w:rPr>
          <w:rFonts w:ascii="Calibri" w:hAnsi="Calibri" w:cs="Arial"/>
          <w:bCs/>
          <w:lang w:val="es-MX"/>
        </w:rPr>
        <w:t xml:space="preserve">operar en un entorno </w:t>
      </w:r>
      <w:r w:rsidR="00A360B8" w:rsidRPr="00A360B8">
        <w:rPr>
          <w:rFonts w:ascii="Calibri" w:hAnsi="Calibri" w:cs="Arial"/>
          <w:bCs/>
          <w:color w:val="FFFFFF" w:themeColor="background1"/>
          <w:highlight w:val="red"/>
          <w:lang w:val="es-MX"/>
        </w:rPr>
        <w:t>multi empresas,</w:t>
      </w:r>
      <w:r w:rsidR="00A360B8">
        <w:rPr>
          <w:rFonts w:ascii="Calibri" w:hAnsi="Calibri" w:cs="Arial"/>
          <w:bCs/>
          <w:lang w:val="es-MX"/>
        </w:rPr>
        <w:t xml:space="preserve"> multi 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Informáticoque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Informáticoque tenga capacidades de ser utilizado </w:t>
      </w:r>
      <w:r>
        <w:rPr>
          <w:rFonts w:ascii="Calibri" w:hAnsi="Calibri"/>
          <w:bCs/>
          <w:lang w:val="es-MX"/>
        </w:rPr>
        <w:t>de manera remota, en diferentes sistemas operativos (Windows, IOs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( calculado o  capturado ?)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0C7F43">
        <w:rPr>
          <w:rFonts w:ascii="Arial" w:hAnsi="Arial" w:cs="Arial"/>
          <w:szCs w:val="32"/>
          <w:lang w:val="es-MX"/>
        </w:rPr>
        <w:t xml:space="preserve"> ( 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Un solo proveedor por producto ?</w:t>
      </w:r>
      <w:r w:rsidR="000C7F43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Recibida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  <w:r w:rsidR="000C7F43">
        <w:rPr>
          <w:rFonts w:ascii="Arial" w:hAnsi="Arial" w:cs="Arial"/>
          <w:szCs w:val="32"/>
          <w:lang w:val="es-MX"/>
        </w:rPr>
        <w:t xml:space="preserve"> ( </w:t>
      </w:r>
      <w:r w:rsidR="000C7F43" w:rsidRPr="000C7F43">
        <w:rPr>
          <w:rFonts w:ascii="Arial" w:hAnsi="Arial" w:cs="Arial"/>
          <w:szCs w:val="32"/>
          <w:highlight w:val="yellow"/>
          <w:lang w:val="es-MX"/>
        </w:rPr>
        <w:t>Como se maneja?</w:t>
      </w:r>
      <w:r w:rsidR="000C7F43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  <w:r w:rsidR="00AF5455">
        <w:rPr>
          <w:rFonts w:ascii="Arial" w:hAnsi="Arial" w:cs="Arial"/>
          <w:szCs w:val="32"/>
          <w:lang w:val="es-MX"/>
        </w:rPr>
        <w:t xml:space="preserve"> (</w:t>
      </w:r>
      <w:r w:rsidR="00AF5455" w:rsidRPr="00AF5455">
        <w:rPr>
          <w:rFonts w:ascii="Arial" w:hAnsi="Arial" w:cs="Arial"/>
          <w:szCs w:val="32"/>
          <w:highlight w:val="yellow"/>
          <w:lang w:val="es-MX"/>
        </w:rPr>
        <w:t>¿Cómo se va a manejar?</w:t>
      </w:r>
      <w:r w:rsidR="00AF5455">
        <w:rPr>
          <w:rFonts w:ascii="Arial" w:hAnsi="Arial" w:cs="Arial"/>
          <w:szCs w:val="32"/>
          <w:lang w:val="es-MX"/>
        </w:rPr>
        <w:t>)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87397A" w:rsidRDefault="0087397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 de deposito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deposito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deposito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no funcionará en un entorno local ( offline ).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Ghz,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>bo, 1066 Mhz, Sistema Operativo Windows 2008 Server, 16 Gb RAM, 2  Disco Duro de 500 Gb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asi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>ERP Online simplificado</w:t>
      </w:r>
      <w:r w:rsidRPr="00A45DCA">
        <w:rPr>
          <w:rFonts w:ascii="Calibri" w:hAnsi="Calibri" w:cs="Arial"/>
          <w:bCs/>
          <w:lang w:val="es-MX"/>
        </w:rPr>
        <w:t xml:space="preserve">podrá ser accesado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>ERP Online simplificado</w:t>
      </w:r>
      <w:r w:rsidRPr="00A45DCA">
        <w:rPr>
          <w:rFonts w:ascii="Calibri" w:hAnsi="Calibri" w:cs="Arial"/>
          <w:bCs/>
          <w:lang w:val="es-MX"/>
        </w:rPr>
        <w:t xml:space="preserve">deberá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Solutions </w:t>
      </w:r>
      <w:r w:rsidR="002949D1">
        <w:rPr>
          <w:rFonts w:ascii="Calibri" w:hAnsi="Calibri" w:cs="Arial"/>
          <w:bCs/>
          <w:lang w:val="es-MX"/>
        </w:rPr>
        <w:t>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0FF" w:rsidRDefault="007350FF">
      <w:r>
        <w:separator/>
      </w:r>
    </w:p>
  </w:endnote>
  <w:endnote w:type="continuationSeparator" w:id="1">
    <w:p w:rsidR="007350FF" w:rsidRDefault="00735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E4798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E47984">
        <w:fldChar w:fldCharType="begin"/>
      </w:r>
      <w:r>
        <w:instrText xml:space="preserve"> DATE \@ "MM/dd/yyyy" </w:instrText>
      </w:r>
    </w:ins>
    <w:r w:rsidR="00E47984">
      <w:fldChar w:fldCharType="separate"/>
    </w:r>
    <w:r w:rsidR="002B3FF2">
      <w:rPr>
        <w:noProof/>
      </w:rPr>
      <w:t>07/24/2014</w:t>
    </w:r>
    <w:ins w:id="8" w:author="Dell Burner" w:date="2002-06-23T22:49:00Z">
      <w:r w:rsidR="00E47984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E4798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3FF2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E47984">
        <w:fldChar w:fldCharType="begin"/>
      </w:r>
      <w:r>
        <w:instrText xml:space="preserve"> DATE \@ "MM/dd/yyyy" </w:instrText>
      </w:r>
    </w:ins>
    <w:r w:rsidR="00E47984">
      <w:fldChar w:fldCharType="separate"/>
    </w:r>
    <w:r w:rsidR="002B3FF2">
      <w:rPr>
        <w:noProof/>
      </w:rPr>
      <w:t>07/24/2014</w:t>
    </w:r>
    <w:ins w:id="52" w:author="Dell Burner" w:date="2002-06-23T22:49:00Z">
      <w:r w:rsidR="00E47984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0FF" w:rsidRDefault="007350FF">
      <w:r>
        <w:separator/>
      </w:r>
    </w:p>
  </w:footnote>
  <w:footnote w:type="continuationSeparator" w:id="1">
    <w:p w:rsidR="007350FF" w:rsidRDefault="007350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59A4"/>
    <w:rsid w:val="00012190"/>
    <w:rsid w:val="00012E59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977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618D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576C"/>
    <w:rsid w:val="002759DF"/>
    <w:rsid w:val="00292394"/>
    <w:rsid w:val="002936F8"/>
    <w:rsid w:val="002949D1"/>
    <w:rsid w:val="002A02CC"/>
    <w:rsid w:val="002B3FF2"/>
    <w:rsid w:val="002C2119"/>
    <w:rsid w:val="002C4361"/>
    <w:rsid w:val="002C66CF"/>
    <w:rsid w:val="002C7542"/>
    <w:rsid w:val="002D5F95"/>
    <w:rsid w:val="002E03AB"/>
    <w:rsid w:val="002F0C11"/>
    <w:rsid w:val="002F7AC8"/>
    <w:rsid w:val="0030307C"/>
    <w:rsid w:val="00312654"/>
    <w:rsid w:val="0031425C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B0E40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2064"/>
    <w:rsid w:val="00987E40"/>
    <w:rsid w:val="00997FED"/>
    <w:rsid w:val="009B3F16"/>
    <w:rsid w:val="009B4038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61DE"/>
    <w:rsid w:val="00A000E8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922"/>
    <w:rsid w:val="00CA6BCA"/>
    <w:rsid w:val="00CB065B"/>
    <w:rsid w:val="00CB2D37"/>
    <w:rsid w:val="00CC0A01"/>
    <w:rsid w:val="00CD3FB3"/>
    <w:rsid w:val="00CD4E0C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55C28"/>
    <w:rsid w:val="00D57DB2"/>
    <w:rsid w:val="00D6258A"/>
    <w:rsid w:val="00D67631"/>
    <w:rsid w:val="00D71B92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60BC2"/>
    <w:rsid w:val="00E60D6D"/>
    <w:rsid w:val="00E60DB7"/>
    <w:rsid w:val="00E70F8D"/>
    <w:rsid w:val="00E80098"/>
    <w:rsid w:val="00E824E7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1970</Words>
  <Characters>10835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12780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10</cp:revision>
  <cp:lastPrinted>2013-02-26T18:24:00Z</cp:lastPrinted>
  <dcterms:created xsi:type="dcterms:W3CDTF">2013-02-27T05:20:00Z</dcterms:created>
  <dcterms:modified xsi:type="dcterms:W3CDTF">2014-07-24T22:04:00Z</dcterms:modified>
</cp:coreProperties>
</file>